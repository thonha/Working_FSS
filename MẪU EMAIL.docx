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8E" w:rsidRPr="006B498E" w:rsidRDefault="006B498E" w:rsidP="00BE7A59">
      <w:pPr>
        <w:pStyle w:val="NormalWeb"/>
        <w:rPr>
          <w:b/>
          <w:color w:val="000000"/>
          <w:sz w:val="27"/>
          <w:szCs w:val="27"/>
        </w:rPr>
      </w:pPr>
      <w:r w:rsidRPr="006B498E">
        <w:rPr>
          <w:b/>
          <w:color w:val="000000"/>
          <w:sz w:val="27"/>
          <w:szCs w:val="27"/>
        </w:rPr>
        <w:t>T100E</w:t>
      </w:r>
      <w:r w:rsidR="009B3752">
        <w:rPr>
          <w:b/>
          <w:color w:val="000000"/>
          <w:sz w:val="27"/>
          <w:szCs w:val="27"/>
        </w:rPr>
        <w:t xml:space="preserve">: </w:t>
      </w:r>
      <w:r w:rsidR="009B3752" w:rsidRPr="009B3752">
        <w:rPr>
          <w:b/>
          <w:color w:val="000000"/>
          <w:sz w:val="27"/>
          <w:szCs w:val="27"/>
        </w:rPr>
        <w:t>THÔNG BÁO YÊU CẦU KÍCH HOẠT TÀI KHOẢN</w:t>
      </w:r>
      <w:r w:rsidR="009B3752">
        <w:rPr>
          <w:b/>
          <w:color w:val="000000"/>
          <w:sz w:val="27"/>
          <w:szCs w:val="27"/>
        </w:rPr>
        <w:t xml:space="preserve">/ </w:t>
      </w:r>
      <w:r w:rsidR="009B3752" w:rsidRPr="009B3752">
        <w:rPr>
          <w:b/>
          <w:color w:val="000000"/>
          <w:sz w:val="27"/>
          <w:szCs w:val="27"/>
        </w:rPr>
        <w:t>NOTIFICATION FOR ACCOUNT OPENING</w:t>
      </w:r>
    </w:p>
    <w:p w:rsidR="00BE7A59" w:rsidRDefault="00BE7A59" w:rsidP="00BE7A59">
      <w:pPr>
        <w:pStyle w:val="NormalWeb"/>
        <w:rPr>
          <w:color w:val="000000"/>
          <w:sz w:val="27"/>
          <w:szCs w:val="27"/>
        </w:rPr>
      </w:pPr>
      <w:r>
        <w:rPr>
          <w:color w:val="000000"/>
          <w:sz w:val="27"/>
          <w:szCs w:val="27"/>
        </w:rPr>
        <w:t>Kính gửi Quý khách (</w:t>
      </w:r>
      <w:r>
        <w:rPr>
          <w:i/>
          <w:iCs/>
          <w:color w:val="000000"/>
          <w:sz w:val="27"/>
          <w:szCs w:val="27"/>
        </w:rPr>
        <w:t>Dear Mr./Ms.</w:t>
      </w:r>
      <w:r>
        <w:rPr>
          <w:color w:val="000000"/>
          <w:sz w:val="27"/>
          <w:szCs w:val="27"/>
        </w:rPr>
        <w:t>): [p_fullname],</w:t>
      </w:r>
    </w:p>
    <w:p w:rsidR="00BE7A59" w:rsidRDefault="00BE7A59" w:rsidP="00BE7A59">
      <w:pPr>
        <w:pStyle w:val="NormalWeb"/>
        <w:rPr>
          <w:color w:val="000000"/>
          <w:sz w:val="27"/>
          <w:szCs w:val="27"/>
        </w:rPr>
      </w:pPr>
      <w:r>
        <w:rPr>
          <w:color w:val="000000"/>
          <w:sz w:val="27"/>
          <w:szCs w:val="27"/>
        </w:rPr>
        <w:t>Vui lòng đăng nhập số OTP bên dưới để kích hoạt tài khoản [p_custodycd]/ </w:t>
      </w:r>
      <w:r>
        <w:rPr>
          <w:i/>
          <w:iCs/>
          <w:color w:val="000000"/>
          <w:sz w:val="27"/>
          <w:szCs w:val="27"/>
        </w:rPr>
        <w:t>Please input OTP to activate [p_custodycd] trading account</w:t>
      </w:r>
      <w:r>
        <w:rPr>
          <w:color w:val="000000"/>
          <w:sz w:val="27"/>
          <w:szCs w:val="27"/>
        </w:rPr>
        <w:t> </w:t>
      </w:r>
      <w:r>
        <w:rPr>
          <w:color w:val="000000"/>
          <w:sz w:val="27"/>
          <w:szCs w:val="27"/>
        </w:rPr>
        <w:br/>
        <w:t>Mật khẩu kích hoạt (</w:t>
      </w:r>
      <w:r>
        <w:rPr>
          <w:i/>
          <w:iCs/>
          <w:color w:val="000000"/>
          <w:sz w:val="27"/>
          <w:szCs w:val="27"/>
        </w:rPr>
        <w:t>OTP</w:t>
      </w:r>
      <w:r>
        <w:rPr>
          <w:color w:val="000000"/>
          <w:sz w:val="27"/>
          <w:szCs w:val="27"/>
        </w:rPr>
        <w:t>): [p_otp] </w:t>
      </w:r>
      <w:r>
        <w:rPr>
          <w:color w:val="000000"/>
          <w:sz w:val="27"/>
          <w:szCs w:val="27"/>
        </w:rPr>
        <w:br/>
        <w:t>Thời gian hết hiệu lực OTP(</w:t>
      </w:r>
      <w:r>
        <w:rPr>
          <w:i/>
          <w:iCs/>
          <w:color w:val="000000"/>
          <w:sz w:val="27"/>
          <w:szCs w:val="27"/>
        </w:rPr>
        <w:t>OTP effective time</w:t>
      </w:r>
      <w:r>
        <w:rPr>
          <w:color w:val="000000"/>
          <w:sz w:val="27"/>
          <w:szCs w:val="27"/>
        </w:rPr>
        <w:t>): 24 hour</w:t>
      </w:r>
    </w:p>
    <w:p w:rsidR="00BE7A59" w:rsidRDefault="00BE7A59" w:rsidP="00BE7A59">
      <w:pPr>
        <w:pStyle w:val="NormalWeb"/>
        <w:rPr>
          <w:color w:val="000000"/>
          <w:sz w:val="27"/>
          <w:szCs w:val="27"/>
        </w:rPr>
      </w:pPr>
      <w:r>
        <w:rPr>
          <w:color w:val="000000"/>
          <w:sz w:val="27"/>
          <w:szCs w:val="27"/>
        </w:rPr>
        <w:t>Quý khách có thể truy cập các hệ thống VF-iTrade và tham khảo hướng dẫn sử dụng theo đường dẫn dưới đây (</w:t>
      </w:r>
      <w:r>
        <w:rPr>
          <w:i/>
          <w:iCs/>
          <w:color w:val="000000"/>
          <w:sz w:val="27"/>
          <w:szCs w:val="27"/>
        </w:rPr>
        <w:t>You can access VF-iTrade systems and refer to the manual by clicking on the link below): </w:t>
      </w:r>
      <w:r>
        <w:rPr>
          <w:i/>
          <w:iCs/>
          <w:color w:val="000000"/>
          <w:sz w:val="27"/>
          <w:szCs w:val="27"/>
        </w:rPr>
        <w:br/>
      </w:r>
      <w:r>
        <w:rPr>
          <w:i/>
          <w:iCs/>
          <w:color w:val="000000"/>
          <w:sz w:val="27"/>
          <w:szCs w:val="27"/>
          <w:u w:val="single"/>
        </w:rPr>
        <w:t>VFM- Giao dịch điện tử</w:t>
      </w:r>
      <w:r>
        <w:rPr>
          <w:i/>
          <w:iCs/>
          <w:color w:val="000000"/>
          <w:sz w:val="27"/>
          <w:szCs w:val="27"/>
        </w:rPr>
        <w:t> (VF-iTrade) </w:t>
      </w:r>
      <w:r>
        <w:rPr>
          <w:color w:val="000000"/>
          <w:sz w:val="27"/>
          <w:szCs w:val="27"/>
        </w:rPr>
        <w:t>) </w:t>
      </w:r>
      <w:r>
        <w:rPr>
          <w:color w:val="000000"/>
          <w:sz w:val="27"/>
          <w:szCs w:val="27"/>
        </w:rPr>
        <w:br/>
        <w:t>Đăng nhập VF-iTrade tại đây để kích hoạt tài khoản (</w:t>
      </w:r>
      <w:r>
        <w:rPr>
          <w:i/>
          <w:iCs/>
          <w:color w:val="000000"/>
          <w:sz w:val="27"/>
          <w:szCs w:val="27"/>
        </w:rPr>
        <w:t>Logon to VF-iTrade here to activate account</w:t>
      </w:r>
      <w:r>
        <w:rPr>
          <w:color w:val="000000"/>
          <w:sz w:val="27"/>
          <w:szCs w:val="27"/>
        </w:rPr>
        <w:t>): </w:t>
      </w:r>
      <w:hyperlink r:id="rId6" w:history="1">
        <w:r>
          <w:rPr>
            <w:rStyle w:val="Hyperlink"/>
            <w:sz w:val="27"/>
            <w:szCs w:val="27"/>
          </w:rPr>
          <w:t>[etradeweb]</w:t>
        </w:r>
      </w:hyperlink>
    </w:p>
    <w:p w:rsidR="00BE7A59" w:rsidRDefault="00BE7A59" w:rsidP="00BE7A59">
      <w:pPr>
        <w:pStyle w:val="NormalWeb"/>
        <w:rPr>
          <w:color w:val="000000"/>
          <w:sz w:val="27"/>
          <w:szCs w:val="27"/>
        </w:rPr>
      </w:pPr>
      <w:r>
        <w:rPr>
          <w:b/>
          <w:bCs/>
          <w:color w:val="000000"/>
          <w:sz w:val="27"/>
          <w:szCs w:val="27"/>
          <w:u w:val="single"/>
        </w:rPr>
        <w:t>Lưu ý:</w:t>
      </w:r>
      <w:r>
        <w:rPr>
          <w:color w:val="000000"/>
          <w:sz w:val="27"/>
          <w:szCs w:val="27"/>
        </w:rPr>
        <w:t xml:space="preserve"> Một số chức năng liên quan tới thông tin tài khoản của Quý khách mở sau </w:t>
      </w:r>
      <w:del w:id="0" w:author="A" w:date="2018-08-31T10:30:00Z">
        <w:r w:rsidDel="00B90ADD">
          <w:rPr>
            <w:color w:val="000000"/>
            <w:sz w:val="27"/>
            <w:szCs w:val="27"/>
          </w:rPr>
          <w:delText xml:space="preserve">12h AM </w:delText>
        </w:r>
      </w:del>
      <w:ins w:id="1" w:author="A" w:date="2018-08-31T10:30:00Z">
        <w:r w:rsidR="00B90ADD">
          <w:rPr>
            <w:color w:val="000000"/>
            <w:sz w:val="27"/>
            <w:szCs w:val="27"/>
          </w:rPr>
          <w:t>14h</w:t>
        </w:r>
      </w:ins>
      <w:ins w:id="2" w:author="A" w:date="2018-08-31T10:31:00Z">
        <w:r w:rsidR="00B90ADD">
          <w:rPr>
            <w:color w:val="000000"/>
            <w:sz w:val="27"/>
            <w:szCs w:val="27"/>
          </w:rPr>
          <w:t xml:space="preserve"> PM</w:t>
        </w:r>
      </w:ins>
      <w:ins w:id="3" w:author="Admin" w:date="2018-08-31T10:46:00Z">
        <w:r w:rsidR="00CE127E">
          <w:rPr>
            <w:color w:val="000000"/>
            <w:sz w:val="27"/>
            <w:szCs w:val="27"/>
          </w:rPr>
          <w:t xml:space="preserve"> </w:t>
        </w:r>
      </w:ins>
      <w:r>
        <w:rPr>
          <w:color w:val="000000"/>
          <w:sz w:val="27"/>
          <w:szCs w:val="27"/>
        </w:rPr>
        <w:t>trong ngày sẽ có hiệu lực vào ngày làm việc kế tiếp kể từ khi tài khoản được đăng ký.(</w:t>
      </w:r>
      <w:r>
        <w:rPr>
          <w:i/>
          <w:iCs/>
          <w:color w:val="000000"/>
          <w:sz w:val="27"/>
          <w:szCs w:val="27"/>
        </w:rPr>
        <w:t xml:space="preserve">Some functions related to accounts opened after </w:t>
      </w:r>
      <w:del w:id="4" w:author="A" w:date="2018-08-31T10:30:00Z">
        <w:r w:rsidDel="00B90ADD">
          <w:rPr>
            <w:i/>
            <w:iCs/>
            <w:color w:val="000000"/>
            <w:sz w:val="27"/>
            <w:szCs w:val="27"/>
          </w:rPr>
          <w:delText xml:space="preserve">12 am </w:delText>
        </w:r>
      </w:del>
      <w:ins w:id="5" w:author="A" w:date="2018-08-31T10:30:00Z">
        <w:r w:rsidR="00B90ADD">
          <w:rPr>
            <w:i/>
            <w:iCs/>
            <w:color w:val="000000"/>
            <w:sz w:val="27"/>
            <w:szCs w:val="27"/>
          </w:rPr>
          <w:t xml:space="preserve">14 </w:t>
        </w:r>
        <w:del w:id="6" w:author="Admin" w:date="2018-08-31T10:55:00Z">
          <w:r w:rsidR="00B90ADD" w:rsidDel="00CE127E">
            <w:rPr>
              <w:i/>
              <w:iCs/>
              <w:color w:val="000000"/>
              <w:sz w:val="27"/>
              <w:szCs w:val="27"/>
            </w:rPr>
            <w:delText>pm</w:delText>
          </w:r>
        </w:del>
      </w:ins>
      <w:ins w:id="7" w:author="Admin" w:date="2018-08-31T10:55:00Z">
        <w:r w:rsidR="00CE127E">
          <w:rPr>
            <w:i/>
            <w:iCs/>
            <w:color w:val="000000"/>
            <w:sz w:val="27"/>
            <w:szCs w:val="27"/>
          </w:rPr>
          <w:t>pm</w:t>
        </w:r>
      </w:ins>
      <w:ins w:id="8" w:author="A" w:date="2018-08-31T10:30:00Z">
        <w:r w:rsidR="00B90ADD">
          <w:rPr>
            <w:i/>
            <w:iCs/>
            <w:color w:val="000000"/>
            <w:sz w:val="27"/>
            <w:szCs w:val="27"/>
          </w:rPr>
          <w:t xml:space="preserve"> </w:t>
        </w:r>
      </w:ins>
      <w:r>
        <w:rPr>
          <w:i/>
          <w:iCs/>
          <w:color w:val="000000"/>
          <w:sz w:val="27"/>
          <w:szCs w:val="27"/>
        </w:rPr>
        <w:t>will be available the following day</w:t>
      </w:r>
      <w:r>
        <w:rPr>
          <w:color w:val="000000"/>
          <w:sz w:val="27"/>
          <w:szCs w:val="27"/>
        </w:rPr>
        <w:t>) </w:t>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 to this email</w:t>
      </w:r>
    </w:p>
    <w:p w:rsidR="00BE7A59" w:rsidRDefault="00BE7A59" w:rsidP="00BE7A59">
      <w:pPr>
        <w:pStyle w:val="NormalWeb"/>
        <w:rPr>
          <w:color w:val="000000"/>
          <w:sz w:val="27"/>
          <w:szCs w:val="27"/>
        </w:rPr>
      </w:pPr>
      <w:r>
        <w:rPr>
          <w:color w:val="000000"/>
          <w:sz w:val="27"/>
          <w:szCs w:val="27"/>
        </w:rP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p>
    <w:p w:rsidR="00BE7A59" w:rsidRDefault="00BE7A59" w:rsidP="00BE7A59">
      <w:pPr>
        <w:pStyle w:val="NormalWeb"/>
        <w:rPr>
          <w:color w:val="000000"/>
          <w:sz w:val="27"/>
          <w:szCs w:val="27"/>
        </w:rPr>
      </w:pPr>
      <w:r>
        <w:rPr>
          <w:color w:val="000000"/>
          <w:sz w:val="27"/>
          <w:szCs w:val="27"/>
        </w:rPr>
        <w:t>Trân trọng (</w:t>
      </w:r>
      <w:r>
        <w:rPr>
          <w:i/>
          <w:iCs/>
          <w:color w:val="000000"/>
          <w:sz w:val="27"/>
          <w:szCs w:val="27"/>
        </w:rPr>
        <w:t>Best regards</w:t>
      </w:r>
      <w:r>
        <w:rPr>
          <w:color w:val="000000"/>
          <w:sz w:val="27"/>
          <w:szCs w:val="27"/>
        </w:rPr>
        <w:t>)! </w:t>
      </w:r>
      <w:r>
        <w:rPr>
          <w:color w:val="000000"/>
          <w:sz w:val="27"/>
          <w:szCs w:val="27"/>
        </w:rPr>
        <w:br/>
      </w:r>
      <w:del w:id="9" w:author="A" w:date="2018-08-31T10:29:00Z">
        <w:r w:rsidDel="00B90ADD">
          <w:rPr>
            <w:color w:val="000000"/>
            <w:sz w:val="27"/>
            <w:szCs w:val="27"/>
          </w:rPr>
          <w:delText>Bộ phận Giao dịch điện tử (</w:delText>
        </w:r>
        <w:r w:rsidDel="00B90ADD">
          <w:rPr>
            <w:i/>
            <w:iCs/>
            <w:color w:val="000000"/>
            <w:sz w:val="27"/>
            <w:szCs w:val="27"/>
          </w:rPr>
          <w:delText>(VF-iTrade Department) </w:delText>
        </w:r>
        <w:r w:rsidDel="00B90ADD">
          <w:rPr>
            <w:color w:val="000000"/>
            <w:sz w:val="27"/>
            <w:szCs w:val="27"/>
          </w:rPr>
          <w:delText>)</w:delText>
        </w:r>
        <w:r w:rsidDel="00B90ADD">
          <w:rPr>
            <w:color w:val="000000"/>
            <w:sz w:val="27"/>
            <w:szCs w:val="27"/>
          </w:rPr>
          <w:br/>
        </w:r>
        <w:r w:rsidDel="00B90ADD">
          <w:rPr>
            <w:i/>
            <w:iCs/>
            <w:color w:val="000000"/>
            <w:sz w:val="27"/>
            <w:szCs w:val="27"/>
          </w:rPr>
          <w:delText>VFM Services</w:delText>
        </w:r>
        <w:r w:rsidDel="00B90ADD">
          <w:rPr>
            <w:color w:val="000000"/>
            <w:sz w:val="27"/>
            <w:szCs w:val="27"/>
          </w:rPr>
          <w:delText> </w:delText>
        </w:r>
        <w:r w:rsidDel="00B90ADD">
          <w:rPr>
            <w:color w:val="000000"/>
            <w:sz w:val="27"/>
            <w:szCs w:val="27"/>
          </w:rPr>
          <w:br/>
        </w:r>
      </w:del>
      <w:r>
        <w:rPr>
          <w:b/>
          <w:bCs/>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7" w:history="1">
        <w:r>
          <w:rPr>
            <w:rStyle w:val="Hyperlink"/>
            <w:sz w:val="27"/>
            <w:szCs w:val="27"/>
          </w:rPr>
          <w:t>[headweb]</w:t>
        </w:r>
      </w:hyperlink>
    </w:p>
    <w:p w:rsidR="005B1B06" w:rsidRDefault="005B1B06"/>
    <w:p w:rsidR="006B498E" w:rsidRDefault="006B498E"/>
    <w:p w:rsidR="006B498E" w:rsidRDefault="006B498E"/>
    <w:p w:rsidR="006B498E" w:rsidRDefault="006B498E"/>
    <w:p w:rsidR="006B498E" w:rsidRDefault="006B498E"/>
    <w:p w:rsidR="006B498E" w:rsidRDefault="006B498E"/>
    <w:p w:rsidR="006B498E" w:rsidRDefault="006B498E" w:rsidP="006B498E">
      <w:pPr>
        <w:pStyle w:val="NormalWeb"/>
        <w:rPr>
          <w:b/>
          <w:color w:val="000000"/>
          <w:sz w:val="27"/>
          <w:szCs w:val="27"/>
        </w:rPr>
      </w:pPr>
      <w:r>
        <w:rPr>
          <w:b/>
          <w:color w:val="000000"/>
          <w:sz w:val="27"/>
          <w:szCs w:val="27"/>
        </w:rPr>
        <w:lastRenderedPageBreak/>
        <w:t>T101</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TÀI KHOẢN ĐÃ ĐƯỢC KÍCH HOẠT</w:t>
      </w:r>
      <w:r w:rsidR="009B3752">
        <w:rPr>
          <w:b/>
          <w:color w:val="000000"/>
          <w:sz w:val="27"/>
          <w:szCs w:val="27"/>
        </w:rPr>
        <w:t xml:space="preserve">/ </w:t>
      </w:r>
      <w:r w:rsidR="009B3752" w:rsidRPr="009B3752">
        <w:rPr>
          <w:b/>
          <w:color w:val="000000"/>
          <w:sz w:val="27"/>
          <w:szCs w:val="27"/>
        </w:rPr>
        <w:t>ACCOUNT ACTIVATION CONFIRMATION</w:t>
      </w:r>
    </w:p>
    <w:p w:rsidR="006B498E" w:rsidRPr="007966CF" w:rsidRDefault="006B498E" w:rsidP="006B498E">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Dịch vụ Giao dịch điện tử VF-iTrade cho tài khoản giao dịch [custodycd] của Quý khách đã được kích hoạt (</w:t>
      </w:r>
      <w:r>
        <w:rPr>
          <w:i/>
          <w:iCs/>
          <w:color w:val="000000"/>
          <w:sz w:val="27"/>
          <w:szCs w:val="27"/>
        </w:rPr>
        <w:t>Your VF-iTrade account has been created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[username]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t>- Ngày có hiệu lực (</w:t>
      </w:r>
      <w:r>
        <w:rPr>
          <w:i/>
          <w:iCs/>
          <w:color w:val="000000"/>
          <w:sz w:val="27"/>
          <w:szCs w:val="27"/>
        </w:rPr>
        <w:t>Effective date</w:t>
      </w:r>
      <w:r>
        <w:rPr>
          <w:color w:val="000000"/>
          <w:sz w:val="27"/>
          <w:szCs w:val="27"/>
        </w:rPr>
        <w:t>): [currdate] </w:t>
      </w:r>
      <w:r>
        <w:rPr>
          <w:color w:val="000000"/>
          <w:sz w:val="27"/>
          <w:szCs w:val="27"/>
        </w:rPr>
        <w:br/>
      </w:r>
      <w:r>
        <w:rPr>
          <w:color w:val="000000"/>
          <w:sz w:val="27"/>
          <w:szCs w:val="27"/>
        </w:rPr>
        <w:br/>
      </w:r>
      <w:r>
        <w:rPr>
          <w:color w:val="000000"/>
          <w:sz w:val="27"/>
          <w:szCs w:val="27"/>
        </w:rPr>
        <w:br/>
        <w:t>Quý khách có thể truy cập các hệ thống VF-iTrade và tham khảo hướng dẫn sử dụng theo đường dẫn dưới đây (</w:t>
      </w:r>
      <w:r>
        <w:rPr>
          <w:i/>
          <w:iCs/>
          <w:color w:val="000000"/>
          <w:sz w:val="27"/>
          <w:szCs w:val="27"/>
        </w:rPr>
        <w:t xml:space="preserve">You can access VFM </w:t>
      </w:r>
      <w:del w:id="10" w:author="Admin" w:date="2018-08-31T10:48:00Z">
        <w:r w:rsidDel="00CE127E">
          <w:rPr>
            <w:i/>
            <w:iCs/>
            <w:color w:val="000000"/>
            <w:sz w:val="27"/>
            <w:szCs w:val="27"/>
          </w:rPr>
          <w:delText xml:space="preserve">eTrading </w:delText>
        </w:r>
      </w:del>
      <w:ins w:id="11" w:author="Admin" w:date="2018-08-31T10:48:00Z">
        <w:r w:rsidR="00CE127E">
          <w:rPr>
            <w:i/>
            <w:iCs/>
            <w:color w:val="000000"/>
            <w:sz w:val="27"/>
            <w:szCs w:val="27"/>
          </w:rPr>
          <w:t xml:space="preserve">iTrade </w:t>
        </w:r>
      </w:ins>
      <w:r>
        <w:rPr>
          <w:i/>
          <w:iCs/>
          <w:color w:val="000000"/>
          <w:sz w:val="27"/>
          <w:szCs w:val="27"/>
        </w:rPr>
        <w:t>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Đăng nhập VF-iTrade tại đây để kích hoạt tài khoản ( </w:t>
      </w:r>
      <w:r>
        <w:rPr>
          <w:i/>
          <w:iCs/>
          <w:color w:val="000000"/>
          <w:sz w:val="27"/>
          <w:szCs w:val="27"/>
        </w:rPr>
        <w:t>Logon VF-iTrade at here to active account</w:t>
      </w:r>
      <w:r>
        <w:rPr>
          <w:color w:val="000000"/>
          <w:sz w:val="27"/>
          <w:szCs w:val="27"/>
        </w:rPr>
        <w:t>): </w:t>
      </w:r>
      <w:r>
        <w:rPr>
          <w:color w:val="000000"/>
          <w:sz w:val="27"/>
          <w:szCs w:val="27"/>
        </w:rPr>
        <w:br/>
      </w:r>
      <w:hyperlink r:id="rId8"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r>
      <w:r>
        <w:rPr>
          <w:rStyle w:val="Strong"/>
          <w:color w:val="000000"/>
          <w:sz w:val="27"/>
          <w:szCs w:val="27"/>
          <w:u w:val="single"/>
        </w:rPr>
        <w:t>Lưu ý:</w:t>
      </w:r>
      <w:r>
        <w:rPr>
          <w:color w:val="000000"/>
          <w:sz w:val="27"/>
          <w:szCs w:val="27"/>
        </w:rPr>
        <w:t xml:space="preserve"> Một số chức năng liên quan tới thông tin tài khoản của Quý khách mở sau </w:t>
      </w:r>
      <w:del w:id="12" w:author="A" w:date="2018-08-31T10:32:00Z">
        <w:r w:rsidDel="00B90ADD">
          <w:rPr>
            <w:color w:val="000000"/>
            <w:sz w:val="27"/>
            <w:szCs w:val="27"/>
          </w:rPr>
          <w:delText xml:space="preserve">12h AM </w:delText>
        </w:r>
      </w:del>
      <w:ins w:id="13" w:author="A" w:date="2018-08-31T10:32:00Z">
        <w:r w:rsidR="00B90ADD">
          <w:rPr>
            <w:color w:val="000000"/>
            <w:sz w:val="27"/>
            <w:szCs w:val="27"/>
          </w:rPr>
          <w:t xml:space="preserve">14h PM </w:t>
        </w:r>
      </w:ins>
      <w:r>
        <w:rPr>
          <w:color w:val="000000"/>
          <w:sz w:val="27"/>
          <w:szCs w:val="27"/>
        </w:rPr>
        <w:t>trong ngày sẽ có hiệu lực vào ngày làm việc kế tiếp kể từ khi tài khoản được đăng ký.(</w:t>
      </w:r>
      <w:r>
        <w:rPr>
          <w:i/>
          <w:iCs/>
          <w:color w:val="000000"/>
          <w:sz w:val="27"/>
          <w:szCs w:val="27"/>
        </w:rPr>
        <w:t xml:space="preserve">There are some functions open after </w:t>
      </w:r>
      <w:del w:id="14" w:author="A" w:date="2018-08-31T10:31:00Z">
        <w:r w:rsidDel="00B90ADD">
          <w:rPr>
            <w:i/>
            <w:iCs/>
            <w:color w:val="000000"/>
            <w:sz w:val="27"/>
            <w:szCs w:val="27"/>
          </w:rPr>
          <w:delText xml:space="preserve">12 h AM </w:delText>
        </w:r>
      </w:del>
      <w:ins w:id="15" w:author="A" w:date="2018-08-31T10:32:00Z">
        <w:r w:rsidR="00B90ADD">
          <w:rPr>
            <w:i/>
            <w:iCs/>
            <w:color w:val="000000"/>
            <w:sz w:val="27"/>
            <w:szCs w:val="27"/>
          </w:rPr>
          <w:t>14</w:t>
        </w:r>
        <w:del w:id="16" w:author="Admin" w:date="2018-08-31T10:54:00Z">
          <w:r w:rsidR="00B90ADD" w:rsidDel="00CE127E">
            <w:rPr>
              <w:i/>
              <w:iCs/>
              <w:color w:val="000000"/>
              <w:sz w:val="27"/>
              <w:szCs w:val="27"/>
            </w:rPr>
            <w:delText>h</w:delText>
          </w:r>
        </w:del>
        <w:r w:rsidR="00B90ADD">
          <w:rPr>
            <w:i/>
            <w:iCs/>
            <w:color w:val="000000"/>
            <w:sz w:val="27"/>
            <w:szCs w:val="27"/>
          </w:rPr>
          <w:t xml:space="preserve"> </w:t>
        </w:r>
      </w:ins>
      <w:ins w:id="17" w:author="Admin" w:date="2018-08-31T10:54:00Z">
        <w:r w:rsidR="00CE127E">
          <w:rPr>
            <w:i/>
            <w:iCs/>
            <w:color w:val="000000"/>
            <w:sz w:val="27"/>
            <w:szCs w:val="27"/>
          </w:rPr>
          <w:t>pm</w:t>
        </w:r>
      </w:ins>
      <w:ins w:id="18" w:author="A" w:date="2018-08-31T10:32:00Z">
        <w:del w:id="19" w:author="Admin" w:date="2018-08-31T10:54:00Z">
          <w:r w:rsidR="00B90ADD" w:rsidDel="00CE127E">
            <w:rPr>
              <w:i/>
              <w:iCs/>
              <w:color w:val="000000"/>
              <w:sz w:val="27"/>
              <w:szCs w:val="27"/>
            </w:rPr>
            <w:delText>PM</w:delText>
          </w:r>
        </w:del>
        <w:r w:rsidR="00B90ADD">
          <w:rPr>
            <w:i/>
            <w:iCs/>
            <w:color w:val="000000"/>
            <w:sz w:val="27"/>
            <w:szCs w:val="27"/>
          </w:rPr>
          <w:t xml:space="preserve"> </w:t>
        </w:r>
      </w:ins>
      <w:r>
        <w:rPr>
          <w:i/>
          <w:iCs/>
          <w:color w:val="000000"/>
          <w:sz w:val="27"/>
          <w:szCs w:val="27"/>
        </w:rPr>
        <w:t>will become effective one day later</w:t>
      </w:r>
      <w:r>
        <w:rPr>
          <w:color w:val="000000"/>
          <w:sz w:val="27"/>
          <w:szCs w:val="27"/>
        </w:rPr>
        <w:t>) </w:t>
      </w:r>
      <w:r>
        <w:rPr>
          <w:color w:val="000000"/>
          <w:sz w:val="27"/>
          <w:szCs w:val="27"/>
        </w:rPr>
        <w:br/>
      </w:r>
      <w:r>
        <w:rPr>
          <w:color w:val="000000"/>
          <w:sz w:val="27"/>
          <w:szCs w:val="27"/>
        </w:rPr>
        <w:br/>
        <w:t>Mọi thắc mắc, ý kiến cần giải đáp, xin Quý khách vui lòng gọi tới Trung tâm dịch vụ khách hàng VFM Contact Center theo số [headhostline] hoặc [headphone], nhấn 14</w:t>
      </w:r>
      <w:ins w:id="20" w:author="A" w:date="2018-08-31T10:32:00Z">
        <w:r w:rsidR="00B90ADD">
          <w:rPr>
            <w:color w:val="000000"/>
            <w:sz w:val="27"/>
            <w:szCs w:val="27"/>
          </w:rPr>
          <w:t>9</w:t>
        </w:r>
      </w:ins>
      <w:del w:id="21" w:author="A" w:date="2018-08-31T10:32:00Z">
        <w:r w:rsidDel="00B90ADD">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 [headphone], press 14</w:t>
      </w:r>
      <w:ins w:id="22" w:author="A" w:date="2018-08-31T10:32:00Z">
        <w:r w:rsidR="00B90ADD">
          <w:rPr>
            <w:i/>
            <w:iCs/>
            <w:color w:val="000000"/>
            <w:sz w:val="27"/>
            <w:szCs w:val="27"/>
          </w:rPr>
          <w:t>9</w:t>
        </w:r>
      </w:ins>
      <w:del w:id="23" w:author="A" w:date="2018-08-31T10:32:00Z">
        <w:r w:rsidDel="00B90ADD">
          <w:rPr>
            <w:i/>
            <w:iCs/>
            <w:color w:val="000000"/>
            <w:sz w:val="27"/>
            <w:szCs w:val="27"/>
          </w:rPr>
          <w:delText>1</w:delText>
        </w:r>
      </w:del>
      <w:r>
        <w:rPr>
          <w:i/>
          <w:iCs/>
          <w:color w:val="000000"/>
          <w:sz w:val="27"/>
          <w:szCs w:val="27"/>
        </w:rPr>
        <w:t>– “</w:t>
      </w:r>
      <w:del w:id="24" w:author="Admin" w:date="2018-08-31T10:49:00Z">
        <w:r w:rsidDel="00CE127E">
          <w:rPr>
            <w:i/>
            <w:iCs/>
            <w:color w:val="000000"/>
            <w:sz w:val="27"/>
            <w:szCs w:val="27"/>
          </w:rPr>
          <w:delText xml:space="preserve">eTrading </w:delText>
        </w:r>
      </w:del>
      <w:ins w:id="25" w:author="Admin" w:date="2018-08-31T10:49:00Z">
        <w:r w:rsidR="00CE127E">
          <w:rPr>
            <w:i/>
            <w:iCs/>
            <w:color w:val="000000"/>
            <w:sz w:val="27"/>
            <w:szCs w:val="27"/>
          </w:rPr>
          <w:t xml:space="preserve">iTrade </w:t>
        </w:r>
      </w:ins>
      <w:r>
        <w:rPr>
          <w:i/>
          <w:iCs/>
          <w:color w:val="000000"/>
          <w:sz w:val="27"/>
          <w:szCs w:val="27"/>
        </w:rPr>
        <w:t>support” for assistance </w:t>
      </w:r>
      <w:r>
        <w:rPr>
          <w:color w:val="000000"/>
          <w:sz w:val="27"/>
          <w:szCs w:val="27"/>
        </w:rPr>
        <w:t>). </w:t>
      </w:r>
      <w:r>
        <w:rPr>
          <w:color w:val="000000"/>
          <w:sz w:val="27"/>
          <w:szCs w:val="27"/>
        </w:rPr>
        <w:br/>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 xml:space="preserve">Cảm ơn quý khách đã sử dụng dịch vụ của VFM. Chúng tôi rất hân hạnh được </w:t>
      </w:r>
      <w:r>
        <w:rPr>
          <w:color w:val="000000"/>
          <w:sz w:val="27"/>
          <w:szCs w:val="27"/>
        </w:rPr>
        <w:lastRenderedPageBreak/>
        <w:t>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r>
        <w:rPr>
          <w:color w:val="000000"/>
          <w:sz w:val="27"/>
          <w:szCs w:val="27"/>
        </w:rPr>
        <w:br/>
      </w:r>
      <w:del w:id="26" w:author="A" w:date="2018-08-31T10:34:00Z">
        <w:r w:rsidDel="00B90ADD">
          <w:rPr>
            <w:color w:val="000000"/>
            <w:sz w:val="27"/>
            <w:szCs w:val="27"/>
          </w:rPr>
          <w:delText>Bộ phận Giao dịch điện tử (</w:delText>
        </w:r>
        <w:r w:rsidDel="00B90ADD">
          <w:rPr>
            <w:i/>
            <w:iCs/>
            <w:color w:val="000000"/>
            <w:sz w:val="27"/>
            <w:szCs w:val="27"/>
          </w:rPr>
          <w:delText>VF-iTrade Department</w:delText>
        </w:r>
        <w:r w:rsidDel="00B90ADD">
          <w:rPr>
            <w:color w:val="000000"/>
            <w:sz w:val="27"/>
            <w:szCs w:val="27"/>
          </w:rPr>
          <w:delText>) </w:delText>
        </w:r>
        <w:r w:rsidDel="00B90ADD">
          <w:rPr>
            <w:color w:val="000000"/>
            <w:sz w:val="27"/>
            <w:szCs w:val="27"/>
          </w:rPr>
          <w:br/>
        </w:r>
        <w:r w:rsidDel="00B90ADD">
          <w:rPr>
            <w:i/>
            <w:iCs/>
            <w:color w:val="000000"/>
            <w:sz w:val="27"/>
            <w:szCs w:val="27"/>
          </w:rPr>
          <w:delText>VFM Services </w:delText>
        </w:r>
        <w:r w:rsidDel="00B90ADD">
          <w:rPr>
            <w:color w:val="000000"/>
            <w:sz w:val="27"/>
            <w:szCs w:val="27"/>
          </w:rPr>
          <w:br/>
        </w:r>
      </w:del>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9" w:history="1">
        <w:r>
          <w:rPr>
            <w:rStyle w:val="Hyperlink"/>
            <w:sz w:val="27"/>
            <w:szCs w:val="27"/>
          </w:rPr>
          <w:t>[heademail]</w:t>
        </w:r>
      </w:hyperlink>
      <w:r>
        <w:rPr>
          <w:color w:val="000000"/>
          <w:sz w:val="27"/>
          <w:szCs w:val="27"/>
        </w:rPr>
        <w:t> </w:t>
      </w:r>
      <w:r>
        <w:rPr>
          <w:color w:val="000000"/>
          <w:sz w:val="27"/>
          <w:szCs w:val="27"/>
        </w:rPr>
        <w:br/>
        <w:t>Website:</w:t>
      </w:r>
      <w:hyperlink r:id="rId10" w:history="1">
        <w:r>
          <w:rPr>
            <w:rStyle w:val="Hyperlink"/>
            <w:sz w:val="27"/>
            <w:szCs w:val="27"/>
          </w:rPr>
          <w:t>[headweb]</w:t>
        </w:r>
      </w:hyperlink>
    </w:p>
    <w:p w:rsidR="006B498E" w:rsidRPr="006B498E" w:rsidRDefault="006B498E" w:rsidP="006B498E">
      <w:pPr>
        <w:pStyle w:val="NormalWeb"/>
        <w:rPr>
          <w:b/>
          <w:color w:val="000000"/>
          <w:sz w:val="27"/>
          <w:szCs w:val="27"/>
        </w:rPr>
      </w:pPr>
    </w:p>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Default="006B498E"/>
    <w:p w:rsidR="006B498E" w:rsidRPr="006B498E" w:rsidRDefault="006B498E" w:rsidP="006B498E">
      <w:pPr>
        <w:pStyle w:val="NormalWeb"/>
        <w:rPr>
          <w:b/>
          <w:color w:val="000000"/>
          <w:sz w:val="27"/>
          <w:szCs w:val="27"/>
        </w:rPr>
      </w:pPr>
      <w:r>
        <w:rPr>
          <w:b/>
          <w:color w:val="000000"/>
          <w:sz w:val="27"/>
          <w:szCs w:val="27"/>
        </w:rPr>
        <w:lastRenderedPageBreak/>
        <w:t>T102</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YÊU CẦU KÍCH HOẠT ĐIỀU CHỈNH THÔNG TIN</w:t>
      </w:r>
      <w:r w:rsidR="009B3752">
        <w:rPr>
          <w:b/>
          <w:color w:val="000000"/>
          <w:sz w:val="27"/>
          <w:szCs w:val="27"/>
        </w:rPr>
        <w:t xml:space="preserve">/ </w:t>
      </w:r>
      <w:r w:rsidR="009B3752" w:rsidRPr="009B3752">
        <w:rPr>
          <w:b/>
          <w:color w:val="000000"/>
          <w:sz w:val="27"/>
          <w:szCs w:val="27"/>
        </w:rPr>
        <w:t>ACTIVE CHANGING ACCOUNT INFORMATION REQUEST NOTIFICATION</w:t>
      </w:r>
    </w:p>
    <w:p w:rsidR="006B498E" w:rsidRDefault="006B498E" w:rsidP="006B498E">
      <w:pPr>
        <w:pStyle w:val="NormalWeb"/>
        <w:rPr>
          <w:color w:val="000000"/>
          <w:sz w:val="27"/>
          <w:szCs w:val="27"/>
        </w:rPr>
      </w:pPr>
      <w:r>
        <w:rPr>
          <w:color w:val="000000"/>
          <w:sz w:val="27"/>
          <w:szCs w:val="27"/>
        </w:rPr>
        <w:t>Kính gửi Quý khách (</w:t>
      </w:r>
      <w:r>
        <w:rPr>
          <w:i/>
          <w:iCs/>
          <w:color w:val="000000"/>
          <w:sz w:val="27"/>
          <w:szCs w:val="27"/>
        </w:rPr>
        <w:t>Dear Mr./Ms.</w:t>
      </w:r>
      <w:r>
        <w:rPr>
          <w:color w:val="000000"/>
          <w:sz w:val="27"/>
          <w:szCs w:val="27"/>
        </w:rPr>
        <w:t>) [p_fullname],</w:t>
      </w:r>
    </w:p>
    <w:p w:rsidR="006B498E" w:rsidRDefault="006B498E" w:rsidP="006B498E">
      <w:pPr>
        <w:pStyle w:val="NormalWeb"/>
        <w:rPr>
          <w:color w:val="000000"/>
          <w:sz w:val="27"/>
          <w:szCs w:val="27"/>
        </w:rPr>
      </w:pPr>
      <w:r>
        <w:rPr>
          <w:color w:val="000000"/>
          <w:sz w:val="27"/>
          <w:szCs w:val="27"/>
        </w:rPr>
        <w:t>Vui lòng đăng nhập số OTP bên dưới để kích hoạt điều chỉnh thông tin tài khoản/ </w:t>
      </w:r>
      <w:r>
        <w:rPr>
          <w:i/>
          <w:iCs/>
          <w:color w:val="000000"/>
          <w:sz w:val="27"/>
          <w:szCs w:val="27"/>
        </w:rPr>
        <w:t>Please login OTP to active changing account information</w:t>
      </w:r>
      <w:r>
        <w:rPr>
          <w:color w:val="000000"/>
          <w:sz w:val="27"/>
          <w:szCs w:val="27"/>
        </w:rPr>
        <w:t> </w:t>
      </w:r>
      <w:r>
        <w:rPr>
          <w:color w:val="000000"/>
          <w:sz w:val="27"/>
          <w:szCs w:val="27"/>
        </w:rPr>
        <w:br/>
        <w:t>Mật khẩu kích hoạt (</w:t>
      </w:r>
      <w:r>
        <w:rPr>
          <w:i/>
          <w:iCs/>
          <w:color w:val="000000"/>
          <w:sz w:val="27"/>
          <w:szCs w:val="27"/>
        </w:rPr>
        <w:t>OTP</w:t>
      </w:r>
      <w:r>
        <w:rPr>
          <w:color w:val="000000"/>
          <w:sz w:val="27"/>
          <w:szCs w:val="27"/>
        </w:rPr>
        <w:t>):[p_otp] </w:t>
      </w:r>
      <w:r>
        <w:rPr>
          <w:color w:val="000000"/>
          <w:sz w:val="27"/>
          <w:szCs w:val="27"/>
        </w:rPr>
        <w:br/>
        <w:t>Thời gian hết hiệu lực OTP(</w:t>
      </w:r>
      <w:r>
        <w:rPr>
          <w:i/>
          <w:iCs/>
          <w:color w:val="000000"/>
          <w:sz w:val="27"/>
          <w:szCs w:val="27"/>
        </w:rPr>
        <w:t>OTP effective time</w:t>
      </w:r>
      <w:r>
        <w:rPr>
          <w:color w:val="000000"/>
          <w:sz w:val="27"/>
          <w:szCs w:val="27"/>
        </w:rPr>
        <w:t>): 24 hour</w:t>
      </w:r>
    </w:p>
    <w:p w:rsidR="006B498E" w:rsidRDefault="006B498E" w:rsidP="006B498E">
      <w:pPr>
        <w:pStyle w:val="NormalWeb"/>
        <w:rPr>
          <w:color w:val="000000"/>
          <w:sz w:val="27"/>
          <w:szCs w:val="27"/>
        </w:rPr>
      </w:pPr>
      <w:r>
        <w:rPr>
          <w:color w:val="000000"/>
          <w:sz w:val="27"/>
          <w:szCs w:val="27"/>
        </w:rPr>
        <w:t>Quý khách có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t>Đăng nhập VF-iTrade tại đây để kích hoạt tài khoản (</w:t>
      </w:r>
      <w:r>
        <w:rPr>
          <w:i/>
          <w:iCs/>
          <w:color w:val="000000"/>
          <w:sz w:val="27"/>
          <w:szCs w:val="27"/>
        </w:rPr>
        <w:t xml:space="preserve">Logon </w:t>
      </w:r>
      <w:del w:id="27" w:author="Admin" w:date="2018-08-31T10:49:00Z">
        <w:r w:rsidDel="00CE127E">
          <w:rPr>
            <w:i/>
            <w:iCs/>
            <w:color w:val="000000"/>
            <w:sz w:val="27"/>
            <w:szCs w:val="27"/>
          </w:rPr>
          <w:delText>VFM eTrading</w:delText>
        </w:r>
      </w:del>
      <w:ins w:id="28" w:author="Admin" w:date="2018-08-31T10:49:00Z">
        <w:r w:rsidR="00CE127E">
          <w:rPr>
            <w:i/>
            <w:iCs/>
            <w:color w:val="000000"/>
            <w:sz w:val="27"/>
            <w:szCs w:val="27"/>
          </w:rPr>
          <w:t>VF-iTrade</w:t>
        </w:r>
      </w:ins>
      <w:r>
        <w:rPr>
          <w:i/>
          <w:iCs/>
          <w:color w:val="000000"/>
          <w:sz w:val="27"/>
          <w:szCs w:val="27"/>
        </w:rPr>
        <w:t xml:space="preserve"> at here to active account</w:t>
      </w:r>
      <w:r>
        <w:rPr>
          <w:color w:val="000000"/>
          <w:sz w:val="27"/>
          <w:szCs w:val="27"/>
        </w:rPr>
        <w:t>): </w:t>
      </w:r>
      <w:hyperlink r:id="rId11" w:history="1">
        <w:r>
          <w:rPr>
            <w:rStyle w:val="Hyperlink"/>
            <w:sz w:val="27"/>
            <w:szCs w:val="27"/>
          </w:rPr>
          <w:t>[etradeweb]</w:t>
        </w:r>
      </w:hyperlink>
    </w:p>
    <w:p w:rsidR="006B498E" w:rsidRDefault="006B498E" w:rsidP="006B498E">
      <w:pPr>
        <w:pStyle w:val="NormalWeb"/>
        <w:rPr>
          <w:color w:val="000000"/>
          <w:sz w:val="27"/>
          <w:szCs w:val="27"/>
        </w:rPr>
      </w:pPr>
      <w:r>
        <w:rPr>
          <w:color w:val="000000"/>
          <w:sz w:val="27"/>
          <w:szCs w:val="27"/>
        </w:rPr>
        <w:t>Mọi thắc mắc, ý kiến cần giải đáp, xin Quý khách vui lòng gọi tới Trung tâm dịch vụ khách hàng VFM Contact Center theo số [headhostline] hoặc [headphone], nhấn 14</w:t>
      </w:r>
      <w:ins w:id="29" w:author="Admin" w:date="2018-08-31T10:50:00Z">
        <w:r w:rsidR="00CE127E">
          <w:rPr>
            <w:color w:val="000000"/>
            <w:sz w:val="27"/>
            <w:szCs w:val="27"/>
          </w:rPr>
          <w:t>9</w:t>
        </w:r>
      </w:ins>
      <w:del w:id="30" w:author="Admin" w:date="2018-08-31T10:49:00Z">
        <w:r w:rsidDel="00CE127E">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 [headphone], press 14</w:t>
      </w:r>
      <w:ins w:id="31" w:author="Admin" w:date="2018-08-31T10:50:00Z">
        <w:r w:rsidR="00CE127E">
          <w:rPr>
            <w:i/>
            <w:iCs/>
            <w:color w:val="000000"/>
            <w:sz w:val="27"/>
            <w:szCs w:val="27"/>
          </w:rPr>
          <w:t>9</w:t>
        </w:r>
      </w:ins>
      <w:del w:id="32" w:author="Admin" w:date="2018-08-31T10:50:00Z">
        <w:r w:rsidDel="00CE127E">
          <w:rPr>
            <w:i/>
            <w:iCs/>
            <w:color w:val="000000"/>
            <w:sz w:val="27"/>
            <w:szCs w:val="27"/>
          </w:rPr>
          <w:delText>1</w:delText>
        </w:r>
      </w:del>
      <w:r>
        <w:rPr>
          <w:i/>
          <w:iCs/>
          <w:color w:val="000000"/>
          <w:sz w:val="27"/>
          <w:szCs w:val="27"/>
        </w:rPr>
        <w:t>– “</w:t>
      </w:r>
      <w:del w:id="33" w:author="Admin" w:date="2018-08-31T10:50:00Z">
        <w:r w:rsidDel="00CE127E">
          <w:rPr>
            <w:i/>
            <w:iCs/>
            <w:color w:val="000000"/>
            <w:sz w:val="27"/>
            <w:szCs w:val="27"/>
          </w:rPr>
          <w:delText xml:space="preserve">eTrading </w:delText>
        </w:r>
      </w:del>
      <w:ins w:id="34" w:author="Admin" w:date="2018-08-31T10:50:00Z">
        <w:r w:rsidR="00CE127E">
          <w:rPr>
            <w:i/>
            <w:iCs/>
            <w:color w:val="000000"/>
            <w:sz w:val="27"/>
            <w:szCs w:val="27"/>
          </w:rPr>
          <w:t xml:space="preserve">iTrade </w:t>
        </w:r>
      </w:ins>
      <w:r>
        <w:rPr>
          <w:i/>
          <w:iCs/>
          <w:color w:val="000000"/>
          <w:sz w:val="27"/>
          <w:szCs w:val="27"/>
        </w:rPr>
        <w:t>support” for assistance </w:t>
      </w:r>
      <w:r>
        <w:rPr>
          <w:color w:val="000000"/>
          <w:sz w:val="27"/>
          <w:szCs w:val="27"/>
        </w:rPr>
        <w:t>). </w:t>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p>
    <w:p w:rsidR="006B498E" w:rsidRDefault="006B498E" w:rsidP="006B498E">
      <w:pPr>
        <w:pStyle w:val="NormalWeb"/>
        <w:rPr>
          <w:color w:val="000000"/>
          <w:sz w:val="27"/>
          <w:szCs w:val="27"/>
        </w:rPr>
      </w:pPr>
      <w:r>
        <w:rPr>
          <w:color w:val="000000"/>
          <w:sz w:val="27"/>
          <w:szCs w:val="27"/>
        </w:rP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w:t>
      </w:r>
    </w:p>
    <w:p w:rsidR="006B498E" w:rsidRDefault="006B498E" w:rsidP="006B498E">
      <w:pPr>
        <w:pStyle w:val="NormalWeb"/>
        <w:rPr>
          <w:color w:val="000000"/>
          <w:sz w:val="27"/>
          <w:szCs w:val="27"/>
        </w:rPr>
      </w:pPr>
      <w:r>
        <w:rPr>
          <w:color w:val="000000"/>
          <w:sz w:val="27"/>
          <w:szCs w:val="27"/>
        </w:rPr>
        <w:t>Trân trọng (</w:t>
      </w:r>
      <w:r>
        <w:rPr>
          <w:i/>
          <w:iCs/>
          <w:color w:val="000000"/>
          <w:sz w:val="27"/>
          <w:szCs w:val="27"/>
        </w:rPr>
        <w:t>Best regards</w:t>
      </w:r>
      <w:r>
        <w:rPr>
          <w:color w:val="000000"/>
          <w:sz w:val="27"/>
          <w:szCs w:val="27"/>
        </w:rPr>
        <w:t>)! </w:t>
      </w:r>
      <w:del w:id="35" w:author="Admin" w:date="2018-08-31T10:50:00Z">
        <w:r w:rsidDel="00CE127E">
          <w:rPr>
            <w:color w:val="000000"/>
            <w:sz w:val="27"/>
            <w:szCs w:val="27"/>
          </w:rPr>
          <w:br/>
          <w:delText>Bộ phận Giao dịch điện tử (</w:delText>
        </w:r>
        <w:r w:rsidDel="00CE127E">
          <w:rPr>
            <w:i/>
            <w:iCs/>
            <w:color w:val="000000"/>
            <w:sz w:val="27"/>
            <w:szCs w:val="27"/>
          </w:rPr>
          <w:delText>(VF-iTrade Department)</w:delText>
        </w:r>
        <w:r w:rsidDel="00CE127E">
          <w:rPr>
            <w:color w:val="000000"/>
            <w:sz w:val="27"/>
            <w:szCs w:val="27"/>
          </w:rPr>
          <w:delText>) </w:delText>
        </w:r>
        <w:r w:rsidDel="00CE127E">
          <w:rPr>
            <w:color w:val="000000"/>
            <w:sz w:val="27"/>
            <w:szCs w:val="27"/>
          </w:rPr>
          <w:br/>
        </w:r>
        <w:r w:rsidDel="00CE127E">
          <w:rPr>
            <w:i/>
            <w:iCs/>
            <w:color w:val="000000"/>
            <w:sz w:val="27"/>
            <w:szCs w:val="27"/>
          </w:rPr>
          <w:delText>VFM Services</w:delText>
        </w:r>
        <w:r w:rsidDel="00CE127E">
          <w:rPr>
            <w:color w:val="000000"/>
            <w:sz w:val="27"/>
            <w:szCs w:val="27"/>
          </w:rPr>
          <w:delText> </w:delText>
        </w:r>
      </w:del>
      <w:r>
        <w:rPr>
          <w:color w:val="000000"/>
          <w:sz w:val="27"/>
          <w:szCs w:val="27"/>
        </w:rPr>
        <w:br/>
      </w:r>
      <w:r>
        <w:rPr>
          <w:b/>
          <w:bCs/>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12" w:history="1">
        <w:r>
          <w:rPr>
            <w:rStyle w:val="Hyperlink"/>
            <w:sz w:val="27"/>
            <w:szCs w:val="27"/>
          </w:rPr>
          <w:t>[headweb]</w:t>
        </w:r>
      </w:hyperlink>
    </w:p>
    <w:p w:rsidR="006B498E" w:rsidRPr="003114D0" w:rsidRDefault="006B498E" w:rsidP="006B498E"/>
    <w:p w:rsidR="006B498E" w:rsidRDefault="006B498E"/>
    <w:p w:rsidR="006B498E" w:rsidRDefault="006B498E"/>
    <w:p w:rsidR="006B498E" w:rsidRDefault="006B498E"/>
    <w:p w:rsidR="006B498E" w:rsidRDefault="006B498E"/>
    <w:p w:rsidR="006B498E" w:rsidRDefault="006B498E"/>
    <w:p w:rsidR="006B498E" w:rsidRPr="006B498E" w:rsidRDefault="006B498E" w:rsidP="006B498E">
      <w:pPr>
        <w:pStyle w:val="NormalWeb"/>
        <w:rPr>
          <w:b/>
          <w:color w:val="000000"/>
          <w:sz w:val="27"/>
          <w:szCs w:val="27"/>
        </w:rPr>
      </w:pPr>
      <w:r>
        <w:rPr>
          <w:b/>
          <w:color w:val="000000"/>
          <w:sz w:val="27"/>
          <w:szCs w:val="27"/>
        </w:rPr>
        <w:lastRenderedPageBreak/>
        <w:t>T103</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ĐIỀU CHỈNH THÔNG TIN THÀNH CÔNG</w:t>
      </w:r>
      <w:r w:rsidR="009B3752">
        <w:rPr>
          <w:b/>
          <w:color w:val="000000"/>
          <w:sz w:val="27"/>
          <w:szCs w:val="27"/>
        </w:rPr>
        <w:t xml:space="preserve">/ </w:t>
      </w:r>
      <w:r w:rsidR="009B3752" w:rsidRPr="009B3752">
        <w:rPr>
          <w:b/>
          <w:color w:val="000000"/>
          <w:sz w:val="27"/>
          <w:szCs w:val="27"/>
        </w:rPr>
        <w:t>ACCOUNT INFORMATION CHANGED SUCCESSFULLY</w:t>
      </w:r>
    </w:p>
    <w:p w:rsidR="006B498E" w:rsidRPr="00CE73A8" w:rsidRDefault="006B498E" w:rsidP="006B498E">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V/v: Thay đổi thông tin tài khoản [custodycd] </w:t>
      </w:r>
      <w:r>
        <w:rPr>
          <w:color w:val="000000"/>
          <w:sz w:val="27"/>
          <w:szCs w:val="27"/>
        </w:rPr>
        <w:br/>
      </w:r>
      <w:r>
        <w:rPr>
          <w:i/>
          <w:iCs/>
          <w:color w:val="000000"/>
          <w:sz w:val="27"/>
          <w:szCs w:val="27"/>
        </w:rPr>
        <w:t>Your change of contact details</w:t>
      </w:r>
      <w:r>
        <w:rPr>
          <w:color w:val="000000"/>
          <w:sz w:val="27"/>
          <w:szCs w:val="27"/>
        </w:rPr>
        <w:t> </w:t>
      </w:r>
      <w:r>
        <w:rPr>
          <w:color w:val="000000"/>
          <w:sz w:val="27"/>
          <w:szCs w:val="27"/>
        </w:rPr>
        <w:br/>
      </w:r>
      <w:r>
        <w:rPr>
          <w:color w:val="000000"/>
          <w:sz w:val="27"/>
          <w:szCs w:val="27"/>
        </w:rPr>
        <w:br/>
        <w:t>Các thông tin mới sau đây của quý khách đã được cập nhật trên hệ thống: </w:t>
      </w:r>
      <w:r>
        <w:rPr>
          <w:color w:val="000000"/>
          <w:sz w:val="27"/>
          <w:szCs w:val="27"/>
        </w:rPr>
        <w:br/>
      </w:r>
      <w:r>
        <w:rPr>
          <w:i/>
          <w:iCs/>
          <w:color w:val="000000"/>
          <w:sz w:val="27"/>
          <w:szCs w:val="27"/>
        </w:rPr>
        <w:t>Your new informations have been updated:</w:t>
      </w:r>
      <w:r>
        <w:rPr>
          <w:color w:val="000000"/>
          <w:sz w:val="27"/>
          <w:szCs w:val="27"/>
        </w:rPr>
        <w:t> </w:t>
      </w:r>
      <w:r>
        <w:rPr>
          <w:color w:val="000000"/>
          <w:sz w:val="27"/>
          <w:szCs w:val="27"/>
        </w:rPr>
        <w:br/>
        <w:t>[editlist] </w:t>
      </w:r>
      <w:r>
        <w:rPr>
          <w:color w:val="000000"/>
          <w:sz w:val="27"/>
          <w:szCs w:val="27"/>
        </w:rPr>
        <w:br/>
      </w:r>
      <w:r>
        <w:rPr>
          <w:color w:val="000000"/>
          <w:sz w:val="27"/>
          <w:szCs w:val="27"/>
        </w:rPr>
        <w:br/>
      </w:r>
      <w:r>
        <w:rPr>
          <w:color w:val="000000"/>
          <w:sz w:val="27"/>
          <w:szCs w:val="27"/>
        </w:rPr>
        <w:br/>
        <w:t>Mọi thắc mắc, ý kiến cần giải đáp, xin Quý khách vui lòng gọi tới Trung tâm dịch vụ khách hàng VFM Contact Center theo số [headhostline] hoặc [headphone], nhấn 14</w:t>
      </w:r>
      <w:ins w:id="36" w:author="Admin" w:date="2018-08-31T10:50:00Z">
        <w:r w:rsidR="00CE127E">
          <w:rPr>
            <w:color w:val="000000"/>
            <w:sz w:val="27"/>
            <w:szCs w:val="27"/>
          </w:rPr>
          <w:t>9</w:t>
        </w:r>
      </w:ins>
      <w:del w:id="37" w:author="Admin" w:date="2018-08-31T10:50:00Z">
        <w:r w:rsidDel="00CE127E">
          <w:rPr>
            <w:color w:val="000000"/>
            <w:sz w:val="27"/>
            <w:szCs w:val="27"/>
          </w:rPr>
          <w:delText>1</w:delText>
        </w:r>
      </w:del>
      <w:r>
        <w:rPr>
          <w:color w:val="000000"/>
          <w:sz w:val="27"/>
          <w:szCs w:val="27"/>
        </w:rPr>
        <w:t xml:space="preserve"> – Hỗ trợ giao dịch điện tử (</w:t>
      </w:r>
      <w:r>
        <w:rPr>
          <w:i/>
          <w:iCs/>
          <w:color w:val="000000"/>
          <w:sz w:val="27"/>
          <w:szCs w:val="27"/>
        </w:rPr>
        <w:t>Please contact VFM Contact Center [headhostline] / [headphone], press 14</w:t>
      </w:r>
      <w:ins w:id="38" w:author="Admin" w:date="2018-08-31T10:50:00Z">
        <w:r w:rsidR="00CE127E">
          <w:rPr>
            <w:i/>
            <w:iCs/>
            <w:color w:val="000000"/>
            <w:sz w:val="27"/>
            <w:szCs w:val="27"/>
          </w:rPr>
          <w:t>9</w:t>
        </w:r>
      </w:ins>
      <w:del w:id="39" w:author="Admin" w:date="2018-08-31T10:50:00Z">
        <w:r w:rsidDel="00CE127E">
          <w:rPr>
            <w:i/>
            <w:iCs/>
            <w:color w:val="000000"/>
            <w:sz w:val="27"/>
            <w:szCs w:val="27"/>
          </w:rPr>
          <w:delText>1</w:delText>
        </w:r>
      </w:del>
      <w:r>
        <w:rPr>
          <w:i/>
          <w:iCs/>
          <w:color w:val="000000"/>
          <w:sz w:val="27"/>
          <w:szCs w:val="27"/>
        </w:rPr>
        <w:t>– “</w:t>
      </w:r>
      <w:del w:id="40" w:author="Admin" w:date="2018-08-31T10:51:00Z">
        <w:r w:rsidDel="00CE127E">
          <w:rPr>
            <w:i/>
            <w:iCs/>
            <w:color w:val="000000"/>
            <w:sz w:val="27"/>
            <w:szCs w:val="27"/>
          </w:rPr>
          <w:delText xml:space="preserve">eTrading </w:delText>
        </w:r>
      </w:del>
      <w:ins w:id="41" w:author="Admin" w:date="2018-08-31T10:51:00Z">
        <w:r w:rsidR="00CE127E">
          <w:rPr>
            <w:i/>
            <w:iCs/>
            <w:color w:val="000000"/>
            <w:sz w:val="27"/>
            <w:szCs w:val="27"/>
          </w:rPr>
          <w:t xml:space="preserve">iTrade </w:t>
        </w:r>
      </w:ins>
      <w:r>
        <w:rPr>
          <w:i/>
          <w:iCs/>
          <w:color w:val="000000"/>
          <w:sz w:val="27"/>
          <w:szCs w:val="27"/>
        </w:rPr>
        <w:t>support” for assistance</w:t>
      </w:r>
      <w:r>
        <w:rPr>
          <w:color w:val="000000"/>
          <w:sz w:val="27"/>
          <w:szCs w:val="27"/>
        </w:rPr>
        <w:t>). </w:t>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42" w:author="Admin" w:date="2018-08-31T10:51:00Z">
        <w:r w:rsidDel="00CE127E">
          <w:rPr>
            <w:color w:val="000000"/>
            <w:sz w:val="27"/>
            <w:szCs w:val="27"/>
          </w:rPr>
          <w:br/>
          <w:delText>Bộ phận Giao dịch điện tử (</w:delText>
        </w:r>
        <w:r w:rsidDel="00CE127E">
          <w:rPr>
            <w:i/>
            <w:iCs/>
            <w:color w:val="000000"/>
            <w:sz w:val="27"/>
            <w:szCs w:val="27"/>
          </w:rPr>
          <w:delText>e-trading Department</w:delText>
        </w:r>
        <w:r w:rsidDel="00CE127E">
          <w:rPr>
            <w:color w:val="000000"/>
            <w:sz w:val="27"/>
            <w:szCs w:val="27"/>
          </w:rPr>
          <w:delText>) </w:delText>
        </w:r>
        <w:r w:rsidDel="00CE127E">
          <w:rPr>
            <w:color w:val="000000"/>
            <w:sz w:val="27"/>
            <w:szCs w:val="27"/>
          </w:rPr>
          <w:br/>
        </w:r>
        <w:r w:rsidDel="00CE127E">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13" w:history="1">
        <w:r>
          <w:rPr>
            <w:rStyle w:val="Hyperlink"/>
            <w:sz w:val="27"/>
            <w:szCs w:val="27"/>
          </w:rPr>
          <w:t>[heademail]</w:t>
        </w:r>
      </w:hyperlink>
      <w:r>
        <w:rPr>
          <w:color w:val="000000"/>
          <w:sz w:val="27"/>
          <w:szCs w:val="27"/>
        </w:rPr>
        <w:t> </w:t>
      </w:r>
      <w:r>
        <w:rPr>
          <w:color w:val="000000"/>
          <w:sz w:val="27"/>
          <w:szCs w:val="27"/>
        </w:rPr>
        <w:br/>
        <w:t>Website:</w:t>
      </w:r>
      <w:hyperlink r:id="rId14" w:history="1">
        <w:r>
          <w:rPr>
            <w:rStyle w:val="Hyperlink"/>
            <w:sz w:val="27"/>
            <w:szCs w:val="27"/>
          </w:rPr>
          <w:t>[headweb]</w:t>
        </w:r>
      </w:hyperlink>
    </w:p>
    <w:p w:rsidR="006B498E" w:rsidRDefault="006B498E"/>
    <w:p w:rsidR="006B498E" w:rsidRDefault="006B498E"/>
    <w:p w:rsidR="009B3752" w:rsidDel="00CE127E" w:rsidRDefault="009B3752">
      <w:pPr>
        <w:rPr>
          <w:del w:id="43" w:author="Admin" w:date="2018-08-31T10:54:00Z"/>
        </w:rPr>
      </w:pPr>
    </w:p>
    <w:p w:rsidR="009B3752" w:rsidDel="00CE127E" w:rsidRDefault="009B3752">
      <w:pPr>
        <w:rPr>
          <w:del w:id="44" w:author="Admin" w:date="2018-08-31T10:54:00Z"/>
        </w:rPr>
      </w:pPr>
    </w:p>
    <w:p w:rsidR="009B3752" w:rsidDel="00CE127E" w:rsidRDefault="009B3752">
      <w:pPr>
        <w:rPr>
          <w:del w:id="45" w:author="Admin" w:date="2018-08-31T10:54:00Z"/>
        </w:rPr>
      </w:pPr>
    </w:p>
    <w:p w:rsidR="009B3752" w:rsidDel="00CE127E" w:rsidRDefault="009B3752">
      <w:pPr>
        <w:rPr>
          <w:del w:id="46" w:author="Admin" w:date="2018-08-31T10:54:00Z"/>
        </w:rPr>
      </w:pPr>
    </w:p>
    <w:p w:rsidR="009B3752" w:rsidDel="00CE127E" w:rsidRDefault="009B3752">
      <w:pPr>
        <w:rPr>
          <w:del w:id="47" w:author="Admin" w:date="2018-08-31T10:54:00Z"/>
        </w:rPr>
      </w:pPr>
    </w:p>
    <w:p w:rsidR="009B3752" w:rsidDel="00CE127E" w:rsidRDefault="009B3752">
      <w:pPr>
        <w:rPr>
          <w:del w:id="48" w:author="Admin" w:date="2018-08-31T10:54:00Z"/>
        </w:rPr>
      </w:pPr>
    </w:p>
    <w:p w:rsidR="009B3752" w:rsidDel="00CE127E" w:rsidRDefault="009B3752">
      <w:pPr>
        <w:rPr>
          <w:del w:id="49" w:author="Admin" w:date="2018-08-31T10:54:00Z"/>
        </w:rPr>
      </w:pPr>
    </w:p>
    <w:p w:rsidR="009B3752" w:rsidDel="00CE127E" w:rsidRDefault="009B3752">
      <w:pPr>
        <w:rPr>
          <w:del w:id="50" w:author="Admin" w:date="2018-08-31T10:54:00Z"/>
        </w:rPr>
      </w:pPr>
    </w:p>
    <w:p w:rsidR="009B3752" w:rsidDel="00CE127E" w:rsidRDefault="009B3752">
      <w:pPr>
        <w:rPr>
          <w:del w:id="51" w:author="Admin" w:date="2018-08-31T10:54:00Z"/>
        </w:rPr>
      </w:pPr>
    </w:p>
    <w:p w:rsidR="009B3752" w:rsidDel="00CE127E" w:rsidRDefault="009B3752">
      <w:pPr>
        <w:rPr>
          <w:del w:id="52" w:author="Admin" w:date="2018-08-31T10:54:00Z"/>
        </w:rPr>
      </w:pPr>
    </w:p>
    <w:p w:rsidR="009B3752" w:rsidDel="00CE127E" w:rsidRDefault="009B3752">
      <w:pPr>
        <w:rPr>
          <w:del w:id="53" w:author="Admin" w:date="2018-08-31T10:54:00Z"/>
        </w:rPr>
      </w:pPr>
    </w:p>
    <w:p w:rsidR="009B3752" w:rsidDel="00CE127E" w:rsidRDefault="009B3752">
      <w:pPr>
        <w:rPr>
          <w:del w:id="54" w:author="Admin" w:date="2018-08-31T10:54:00Z"/>
        </w:rPr>
      </w:pPr>
    </w:p>
    <w:p w:rsidR="009B3752" w:rsidDel="00CE127E" w:rsidRDefault="009B3752">
      <w:pPr>
        <w:rPr>
          <w:del w:id="55" w:author="Admin" w:date="2018-08-31T10:54:00Z"/>
        </w:rPr>
      </w:pPr>
    </w:p>
    <w:p w:rsidR="009B3752" w:rsidDel="00CE127E" w:rsidRDefault="009B3752">
      <w:pPr>
        <w:rPr>
          <w:del w:id="56" w:author="Admin" w:date="2018-08-31T10:54:00Z"/>
        </w:rPr>
      </w:pPr>
    </w:p>
    <w:p w:rsidR="009B3752" w:rsidDel="00CE127E" w:rsidRDefault="009B3752">
      <w:pPr>
        <w:rPr>
          <w:del w:id="57" w:author="Admin" w:date="2018-08-31T10:54:00Z"/>
        </w:rPr>
      </w:pPr>
    </w:p>
    <w:p w:rsidR="009B3752" w:rsidDel="00CE127E" w:rsidRDefault="009B3752">
      <w:pPr>
        <w:rPr>
          <w:del w:id="58" w:author="Admin" w:date="2018-08-31T10:54:00Z"/>
        </w:rPr>
      </w:pPr>
    </w:p>
    <w:p w:rsidR="009B3752" w:rsidDel="00CE127E" w:rsidRDefault="009B3752">
      <w:pPr>
        <w:rPr>
          <w:del w:id="59" w:author="Admin" w:date="2018-08-31T10:54:00Z"/>
        </w:rPr>
      </w:pPr>
    </w:p>
    <w:p w:rsidR="009B3752" w:rsidDel="00CE127E" w:rsidRDefault="009B3752">
      <w:pPr>
        <w:rPr>
          <w:del w:id="60" w:author="Admin" w:date="2018-08-31T10:54:00Z"/>
        </w:rPr>
      </w:pPr>
    </w:p>
    <w:p w:rsidR="009B3752" w:rsidDel="00CE127E" w:rsidRDefault="009B3752">
      <w:pPr>
        <w:rPr>
          <w:del w:id="61" w:author="Admin" w:date="2018-08-31T10:54:00Z"/>
        </w:rPr>
      </w:pPr>
    </w:p>
    <w:p w:rsidR="009B3752" w:rsidDel="00CE127E" w:rsidRDefault="009B3752">
      <w:pPr>
        <w:rPr>
          <w:del w:id="62" w:author="Admin" w:date="2018-08-31T10:54:00Z"/>
        </w:rPr>
      </w:pPr>
    </w:p>
    <w:p w:rsidR="009B3752" w:rsidDel="00CE127E" w:rsidRDefault="009B3752">
      <w:pPr>
        <w:rPr>
          <w:del w:id="63" w:author="Admin" w:date="2018-08-31T10:54:00Z"/>
        </w:rPr>
      </w:pPr>
    </w:p>
    <w:p w:rsidR="009B3752" w:rsidDel="00CE127E" w:rsidRDefault="009B3752">
      <w:pPr>
        <w:rPr>
          <w:del w:id="64" w:author="Admin" w:date="2018-08-31T10:54:00Z"/>
        </w:rPr>
      </w:pPr>
    </w:p>
    <w:p w:rsidR="009B3752" w:rsidDel="00CE127E" w:rsidRDefault="009B3752">
      <w:pPr>
        <w:rPr>
          <w:del w:id="65" w:author="Admin" w:date="2018-08-31T10:54:00Z"/>
        </w:rPr>
      </w:pPr>
    </w:p>
    <w:p w:rsidR="009B3752" w:rsidDel="00CE127E" w:rsidRDefault="009B3752">
      <w:pPr>
        <w:rPr>
          <w:del w:id="66" w:author="Admin" w:date="2018-08-31T10:54:00Z"/>
        </w:rPr>
      </w:pPr>
    </w:p>
    <w:p w:rsidR="009B3752" w:rsidDel="00CE127E" w:rsidRDefault="009B3752">
      <w:pPr>
        <w:rPr>
          <w:del w:id="67" w:author="Admin" w:date="2018-08-31T10:54:00Z"/>
        </w:rPr>
      </w:pPr>
    </w:p>
    <w:p w:rsidR="009B3752" w:rsidDel="00CE127E" w:rsidRDefault="009B3752">
      <w:pPr>
        <w:rPr>
          <w:del w:id="68" w:author="Admin" w:date="2018-08-31T10:54:00Z"/>
        </w:rPr>
      </w:pPr>
    </w:p>
    <w:p w:rsidR="009B3752" w:rsidDel="00CE127E" w:rsidRDefault="009B3752">
      <w:pPr>
        <w:rPr>
          <w:del w:id="69" w:author="Admin" w:date="2018-08-31T10:54:00Z"/>
        </w:rPr>
      </w:pPr>
    </w:p>
    <w:p w:rsidR="009B3752" w:rsidRDefault="009B3752"/>
    <w:p w:rsidR="006B498E" w:rsidRPr="006B498E" w:rsidRDefault="006B498E" w:rsidP="006B498E">
      <w:pPr>
        <w:pStyle w:val="NormalWeb"/>
        <w:rPr>
          <w:b/>
          <w:color w:val="000000"/>
          <w:sz w:val="27"/>
          <w:szCs w:val="27"/>
        </w:rPr>
      </w:pPr>
      <w:r>
        <w:rPr>
          <w:b/>
          <w:color w:val="000000"/>
          <w:sz w:val="27"/>
          <w:szCs w:val="27"/>
        </w:rPr>
        <w:lastRenderedPageBreak/>
        <w:t>T104</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MẬT KHẨU</w:t>
      </w:r>
      <w:r w:rsidR="009B3752">
        <w:rPr>
          <w:b/>
          <w:color w:val="000000"/>
          <w:sz w:val="27"/>
          <w:szCs w:val="27"/>
        </w:rPr>
        <w:t xml:space="preserve">/ </w:t>
      </w:r>
      <w:r w:rsidR="009B3752" w:rsidRPr="009B3752">
        <w:rPr>
          <w:b/>
          <w:color w:val="000000"/>
          <w:sz w:val="27"/>
          <w:szCs w:val="27"/>
        </w:rPr>
        <w:t>LOGIN PASSWORD NOTIFICATION</w:t>
      </w:r>
    </w:p>
    <w:p w:rsidR="006B498E" w:rsidRPr="0067051D" w:rsidRDefault="006B498E" w:rsidP="006B498E">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Dịch vụ Giao dịch điện tử VF-iTrade cho tài khoản giao dịch [custodycd] của Quý khách đã được kích hoạt (</w:t>
      </w:r>
      <w:r>
        <w:rPr>
          <w:i/>
          <w:iCs/>
          <w:color w:val="000000"/>
          <w:sz w:val="27"/>
          <w:szCs w:val="27"/>
        </w:rPr>
        <w:t>Your VF-iTrade account has been created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[username]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t>-       Ngày có hiệu lực (</w:t>
      </w:r>
      <w:r>
        <w:rPr>
          <w:i/>
          <w:iCs/>
          <w:color w:val="000000"/>
          <w:sz w:val="27"/>
          <w:szCs w:val="27"/>
        </w:rPr>
        <w:t>Effective date</w:t>
      </w:r>
      <w:r>
        <w:rPr>
          <w:color w:val="000000"/>
          <w:sz w:val="27"/>
          <w:szCs w:val="27"/>
        </w:rPr>
        <w:t>): [currdate] </w:t>
      </w:r>
      <w:r>
        <w:rPr>
          <w:color w:val="000000"/>
          <w:sz w:val="27"/>
          <w:szCs w:val="27"/>
        </w:rPr>
        <w:br/>
      </w:r>
      <w:r>
        <w:rPr>
          <w:color w:val="000000"/>
          <w:sz w:val="27"/>
          <w:szCs w:val="27"/>
        </w:rPr>
        <w:br/>
      </w:r>
      <w:r>
        <w:rPr>
          <w:color w:val="000000"/>
          <w:sz w:val="27"/>
          <w:szCs w:val="27"/>
        </w:rPr>
        <w:br/>
        <w:t>Quý khách có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Đăng nhập VF-iTrade tại đây để kích hoạt tài khoản ( </w:t>
      </w:r>
      <w:r>
        <w:rPr>
          <w:i/>
          <w:iCs/>
          <w:color w:val="000000"/>
          <w:sz w:val="27"/>
          <w:szCs w:val="27"/>
        </w:rPr>
        <w:t>Logon VF-iTrade at here to active account</w:t>
      </w:r>
      <w:r>
        <w:rPr>
          <w:color w:val="000000"/>
          <w:sz w:val="27"/>
          <w:szCs w:val="27"/>
        </w:rPr>
        <w:t>): </w:t>
      </w:r>
      <w:r>
        <w:rPr>
          <w:color w:val="000000"/>
          <w:sz w:val="27"/>
          <w:szCs w:val="27"/>
        </w:rPr>
        <w:br/>
      </w:r>
      <w:hyperlink r:id="rId15"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r>
      <w:r>
        <w:rPr>
          <w:rStyle w:val="Strong"/>
          <w:color w:val="000000"/>
          <w:sz w:val="27"/>
          <w:szCs w:val="27"/>
          <w:u w:val="single"/>
        </w:rPr>
        <w:t>Lưu ý:</w:t>
      </w:r>
      <w:r>
        <w:rPr>
          <w:color w:val="000000"/>
          <w:sz w:val="27"/>
          <w:szCs w:val="27"/>
        </w:rPr>
        <w:t> Một số chức năng liên quan tới thông tin tài khoản của Quý khách mở sau 1</w:t>
      </w:r>
      <w:ins w:id="70" w:author="Admin" w:date="2018-08-31T10:51:00Z">
        <w:r w:rsidR="00CE127E">
          <w:rPr>
            <w:color w:val="000000"/>
            <w:sz w:val="27"/>
            <w:szCs w:val="27"/>
          </w:rPr>
          <w:t>4</w:t>
        </w:r>
      </w:ins>
      <w:del w:id="71" w:author="Admin" w:date="2018-08-31T10:51:00Z">
        <w:r w:rsidDel="00CE127E">
          <w:rPr>
            <w:color w:val="000000"/>
            <w:sz w:val="27"/>
            <w:szCs w:val="27"/>
          </w:rPr>
          <w:delText>2</w:delText>
        </w:r>
      </w:del>
      <w:r>
        <w:rPr>
          <w:color w:val="000000"/>
          <w:sz w:val="27"/>
          <w:szCs w:val="27"/>
        </w:rPr>
        <w:t xml:space="preserve">h </w:t>
      </w:r>
      <w:del w:id="72" w:author="Admin" w:date="2018-08-31T10:56:00Z">
        <w:r w:rsidDel="00CE127E">
          <w:rPr>
            <w:color w:val="000000"/>
            <w:sz w:val="27"/>
            <w:szCs w:val="27"/>
          </w:rPr>
          <w:delText xml:space="preserve">AM </w:delText>
        </w:r>
      </w:del>
      <w:ins w:id="73" w:author="Admin" w:date="2018-08-31T10:56:00Z">
        <w:r w:rsidR="00CE127E">
          <w:rPr>
            <w:color w:val="000000"/>
            <w:sz w:val="27"/>
            <w:szCs w:val="27"/>
          </w:rPr>
          <w:t xml:space="preserve">PM </w:t>
        </w:r>
      </w:ins>
      <w:r>
        <w:rPr>
          <w:color w:val="000000"/>
          <w:sz w:val="27"/>
          <w:szCs w:val="27"/>
        </w:rPr>
        <w:t>trong ngày sẽ có hiệu lực vào ngày làm việc kế tiếp kể từ khi tài khoản được đăng ký.(</w:t>
      </w:r>
      <w:r>
        <w:rPr>
          <w:i/>
          <w:iCs/>
          <w:color w:val="000000"/>
          <w:sz w:val="27"/>
          <w:szCs w:val="27"/>
        </w:rPr>
        <w:t>There are some functions open after 1</w:t>
      </w:r>
      <w:ins w:id="74" w:author="Admin" w:date="2018-08-31T10:51:00Z">
        <w:r w:rsidR="00CE127E">
          <w:rPr>
            <w:i/>
            <w:iCs/>
            <w:color w:val="000000"/>
            <w:sz w:val="27"/>
            <w:szCs w:val="27"/>
          </w:rPr>
          <w:t>4</w:t>
        </w:r>
      </w:ins>
      <w:del w:id="75" w:author="Admin" w:date="2018-08-31T10:51:00Z">
        <w:r w:rsidDel="00CE127E">
          <w:rPr>
            <w:i/>
            <w:iCs/>
            <w:color w:val="000000"/>
            <w:sz w:val="27"/>
            <w:szCs w:val="27"/>
          </w:rPr>
          <w:delText xml:space="preserve">2 </w:delText>
        </w:r>
      </w:del>
      <w:del w:id="76" w:author="Admin" w:date="2018-08-31T10:55:00Z">
        <w:r w:rsidDel="00CE127E">
          <w:rPr>
            <w:i/>
            <w:iCs/>
            <w:color w:val="000000"/>
            <w:sz w:val="27"/>
            <w:szCs w:val="27"/>
          </w:rPr>
          <w:delText>h</w:delText>
        </w:r>
      </w:del>
      <w:r>
        <w:rPr>
          <w:i/>
          <w:iCs/>
          <w:color w:val="000000"/>
          <w:sz w:val="27"/>
          <w:szCs w:val="27"/>
        </w:rPr>
        <w:t xml:space="preserve"> </w:t>
      </w:r>
      <w:del w:id="77" w:author="Admin" w:date="2018-08-31T10:56:00Z">
        <w:r w:rsidDel="00CE127E">
          <w:rPr>
            <w:i/>
            <w:iCs/>
            <w:color w:val="000000"/>
            <w:sz w:val="27"/>
            <w:szCs w:val="27"/>
          </w:rPr>
          <w:delText xml:space="preserve">AM </w:delText>
        </w:r>
      </w:del>
      <w:ins w:id="78" w:author="Admin" w:date="2018-08-31T10:56:00Z">
        <w:r w:rsidR="00CE127E">
          <w:rPr>
            <w:i/>
            <w:iCs/>
            <w:color w:val="000000"/>
            <w:sz w:val="27"/>
            <w:szCs w:val="27"/>
          </w:rPr>
          <w:t xml:space="preserve">pm </w:t>
        </w:r>
      </w:ins>
      <w:r>
        <w:rPr>
          <w:i/>
          <w:iCs/>
          <w:color w:val="000000"/>
          <w:sz w:val="27"/>
          <w:szCs w:val="27"/>
        </w:rPr>
        <w:t>will become effective one day later</w:t>
      </w:r>
      <w:r>
        <w:rPr>
          <w:color w:val="000000"/>
          <w:sz w:val="27"/>
          <w:szCs w:val="27"/>
        </w:rPr>
        <w:t>) </w:t>
      </w:r>
      <w:r>
        <w:rPr>
          <w:color w:val="000000"/>
          <w:sz w:val="27"/>
          <w:szCs w:val="27"/>
        </w:rPr>
        <w:br/>
      </w:r>
      <w:r>
        <w:rPr>
          <w:color w:val="000000"/>
          <w:sz w:val="27"/>
          <w:szCs w:val="27"/>
        </w:rPr>
        <w:br/>
        <w:t>Mọi thắc mắc, ý kiến cần giải đáp, xin Quý khách vui lòng gọi tới Trung tâm dịch vụ khách hàng VFM Contact Center theo số [headhostline] hoặc [headphone], nhấn 14</w:t>
      </w:r>
      <w:ins w:id="79" w:author="Admin" w:date="2018-08-31T10:56:00Z">
        <w:r w:rsidR="00CE127E">
          <w:rPr>
            <w:color w:val="000000"/>
            <w:sz w:val="27"/>
            <w:szCs w:val="27"/>
          </w:rPr>
          <w:t>9</w:t>
        </w:r>
      </w:ins>
      <w:del w:id="80" w:author="Admin" w:date="2018-08-31T10:56:00Z">
        <w:r w:rsidDel="00CE127E">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/[headphone], press 14</w:t>
      </w:r>
      <w:ins w:id="81" w:author="Admin" w:date="2018-08-31T10:56:00Z">
        <w:r w:rsidR="00CE127E">
          <w:rPr>
            <w:i/>
            <w:iCs/>
            <w:color w:val="000000"/>
            <w:sz w:val="27"/>
            <w:szCs w:val="27"/>
          </w:rPr>
          <w:t>9</w:t>
        </w:r>
      </w:ins>
      <w:del w:id="82" w:author="Admin" w:date="2018-08-31T10:56:00Z">
        <w:r w:rsidDel="00CE127E">
          <w:rPr>
            <w:i/>
            <w:iCs/>
            <w:color w:val="000000"/>
            <w:sz w:val="27"/>
            <w:szCs w:val="27"/>
          </w:rPr>
          <w:delText>1</w:delText>
        </w:r>
      </w:del>
      <w:r>
        <w:rPr>
          <w:i/>
          <w:iCs/>
          <w:color w:val="000000"/>
          <w:sz w:val="27"/>
          <w:szCs w:val="27"/>
        </w:rPr>
        <w:t>– “</w:t>
      </w:r>
      <w:del w:id="83" w:author="Admin" w:date="2018-08-31T10:57:00Z">
        <w:r w:rsidDel="00885630">
          <w:rPr>
            <w:i/>
            <w:iCs/>
            <w:color w:val="000000"/>
            <w:sz w:val="27"/>
            <w:szCs w:val="27"/>
          </w:rPr>
          <w:delText>VF-</w:delText>
        </w:r>
      </w:del>
      <w:r>
        <w:rPr>
          <w:i/>
          <w:iCs/>
          <w:color w:val="000000"/>
          <w:sz w:val="27"/>
          <w:szCs w:val="27"/>
        </w:rPr>
        <w:t>iTrade support” for assistance </w:t>
      </w:r>
      <w:r>
        <w:rPr>
          <w:color w:val="000000"/>
          <w:sz w:val="27"/>
          <w:szCs w:val="27"/>
        </w:rPr>
        <w:t>). </w:t>
      </w:r>
      <w:r>
        <w:rPr>
          <w:color w:val="000000"/>
          <w:sz w:val="27"/>
          <w:szCs w:val="27"/>
        </w:rPr>
        <w:br/>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 xml:space="preserve">Cảm ơn quý khách đã sử dụng dịch vụ của VFM. Chúng tôi rất  hân hạnh được </w:t>
      </w:r>
      <w:r>
        <w:rPr>
          <w:color w:val="000000"/>
          <w:sz w:val="27"/>
          <w:szCs w:val="27"/>
        </w:rPr>
        <w:lastRenderedPageBreak/>
        <w:t>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84" w:author="Admin" w:date="2018-08-31T10:56:00Z">
        <w:r w:rsidDel="00CE127E">
          <w:rPr>
            <w:color w:val="000000"/>
            <w:sz w:val="27"/>
            <w:szCs w:val="27"/>
          </w:rPr>
          <w:br/>
          <w:delText>Bộ phận Giao dịch điện tử (</w:delText>
        </w:r>
        <w:r w:rsidDel="00CE127E">
          <w:rPr>
            <w:i/>
            <w:iCs/>
            <w:color w:val="000000"/>
            <w:sz w:val="27"/>
            <w:szCs w:val="27"/>
          </w:rPr>
          <w:delText>VF-iTrade Department</w:delText>
        </w:r>
        <w:r w:rsidDel="00CE127E">
          <w:rPr>
            <w:color w:val="000000"/>
            <w:sz w:val="27"/>
            <w:szCs w:val="27"/>
          </w:rPr>
          <w:delText>) </w:delText>
        </w:r>
        <w:r w:rsidDel="00CE127E">
          <w:rPr>
            <w:color w:val="000000"/>
            <w:sz w:val="27"/>
            <w:szCs w:val="27"/>
          </w:rPr>
          <w:br/>
        </w:r>
        <w:r w:rsidDel="00CE127E">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16" w:history="1">
        <w:r>
          <w:rPr>
            <w:rStyle w:val="Hyperlink"/>
            <w:sz w:val="27"/>
            <w:szCs w:val="27"/>
          </w:rPr>
          <w:t>[heademail]</w:t>
        </w:r>
      </w:hyperlink>
      <w:r>
        <w:rPr>
          <w:color w:val="000000"/>
          <w:sz w:val="27"/>
          <w:szCs w:val="27"/>
        </w:rPr>
        <w:t> </w:t>
      </w:r>
      <w:r>
        <w:rPr>
          <w:color w:val="000000"/>
          <w:sz w:val="27"/>
          <w:szCs w:val="27"/>
        </w:rPr>
        <w:br/>
        <w:t>Website:</w:t>
      </w:r>
      <w:hyperlink r:id="rId17" w:history="1">
        <w:r>
          <w:rPr>
            <w:rStyle w:val="Hyperlink"/>
            <w:sz w:val="27"/>
            <w:szCs w:val="27"/>
          </w:rPr>
          <w:t>[headweb]</w:t>
        </w:r>
      </w:hyperlink>
    </w:p>
    <w:p w:rsidR="006B498E" w:rsidRDefault="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Default="006B498E" w:rsidP="006B498E"/>
    <w:p w:rsidR="006B498E" w:rsidRPr="006B498E" w:rsidRDefault="006B498E" w:rsidP="006B498E"/>
    <w:p w:rsidR="006B498E" w:rsidRDefault="006B498E" w:rsidP="006B498E"/>
    <w:p w:rsidR="006B498E" w:rsidRDefault="006B498E" w:rsidP="006B498E">
      <w:pPr>
        <w:pStyle w:val="NormalWeb"/>
        <w:rPr>
          <w:b/>
          <w:color w:val="000000"/>
          <w:sz w:val="27"/>
          <w:szCs w:val="27"/>
        </w:rPr>
      </w:pPr>
      <w:r>
        <w:rPr>
          <w:b/>
          <w:color w:val="000000"/>
          <w:sz w:val="27"/>
          <w:szCs w:val="27"/>
        </w:rPr>
        <w:lastRenderedPageBreak/>
        <w:t>T105</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thay đổi mật khẩu khách hàng thành công</w:t>
      </w:r>
      <w:r w:rsidR="009B3752">
        <w:rPr>
          <w:b/>
          <w:color w:val="000000"/>
          <w:sz w:val="27"/>
          <w:szCs w:val="27"/>
        </w:rPr>
        <w:t xml:space="preserve">/ </w:t>
      </w:r>
      <w:r w:rsidR="009B3752" w:rsidRPr="009B3752">
        <w:rPr>
          <w:b/>
          <w:color w:val="000000"/>
          <w:sz w:val="27"/>
          <w:szCs w:val="27"/>
        </w:rPr>
        <w:t>Change password of Customer successful</w:t>
      </w:r>
    </w:p>
    <w:p w:rsidR="006B498E" w:rsidRPr="009225AE" w:rsidRDefault="006B498E" w:rsidP="006B498E">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Dịch vụ Giao dịch điện tử VF-iTrade cho tài khoản giao dịch [custodycd] của Quý khách đã thay đổi mật khẩu giao dịch thành công (</w:t>
      </w:r>
      <w:r>
        <w:rPr>
          <w:i/>
          <w:iCs/>
          <w:color w:val="000000"/>
          <w:sz w:val="27"/>
          <w:szCs w:val="27"/>
        </w:rPr>
        <w:t>You have successfully changed your trading password </w:t>
      </w:r>
      <w:r>
        <w:rPr>
          <w:color w:val="000000"/>
          <w:sz w:val="27"/>
          <w:szCs w:val="27"/>
        </w:rPr>
        <w:t>). </w:t>
      </w:r>
      <w:r>
        <w:rPr>
          <w:color w:val="000000"/>
          <w:sz w:val="27"/>
          <w:szCs w:val="27"/>
        </w:rPr>
        <w:br/>
      </w:r>
      <w:r>
        <w:rPr>
          <w:color w:val="000000"/>
          <w:sz w:val="27"/>
          <w:szCs w:val="27"/>
        </w:rPr>
        <w:br/>
      </w:r>
      <w:r>
        <w:rPr>
          <w:color w:val="000000"/>
          <w:sz w:val="27"/>
          <w:szCs w:val="27"/>
        </w:rPr>
        <w:br/>
        <w:t>Quý khách có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Đăng nhập VF-iTrade tại đây để kích hoạt tài khoản ( </w:t>
      </w:r>
      <w:r>
        <w:rPr>
          <w:i/>
          <w:iCs/>
          <w:color w:val="000000"/>
          <w:sz w:val="27"/>
          <w:szCs w:val="27"/>
        </w:rPr>
        <w:t>Logon VF-iTrade at here to active account</w:t>
      </w:r>
      <w:r>
        <w:rPr>
          <w:color w:val="000000"/>
          <w:sz w:val="27"/>
          <w:szCs w:val="27"/>
        </w:rPr>
        <w:t>): </w:t>
      </w:r>
      <w:r>
        <w:rPr>
          <w:color w:val="000000"/>
          <w:sz w:val="27"/>
          <w:szCs w:val="27"/>
        </w:rPr>
        <w:br/>
      </w:r>
      <w:hyperlink r:id="rId18"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r>
      <w:r>
        <w:rPr>
          <w:rStyle w:val="Strong"/>
          <w:color w:val="000000"/>
          <w:sz w:val="27"/>
          <w:szCs w:val="27"/>
          <w:u w:val="single"/>
        </w:rPr>
        <w:t>Lưu ý:</w:t>
      </w:r>
      <w:r>
        <w:rPr>
          <w:color w:val="000000"/>
          <w:sz w:val="27"/>
          <w:szCs w:val="27"/>
        </w:rPr>
        <w:t> Một số chức năng liên quan tới thông tin tài khoản của Quý khách mở sau 1</w:t>
      </w:r>
      <w:del w:id="85" w:author="Admin" w:date="2018-08-31T10:56:00Z">
        <w:r w:rsidDel="00885630">
          <w:rPr>
            <w:color w:val="000000"/>
            <w:sz w:val="27"/>
            <w:szCs w:val="27"/>
          </w:rPr>
          <w:delText xml:space="preserve">2h AM </w:delText>
        </w:r>
      </w:del>
      <w:ins w:id="86" w:author="Admin" w:date="2018-08-31T10:56:00Z">
        <w:r w:rsidR="00885630">
          <w:rPr>
            <w:color w:val="000000"/>
            <w:sz w:val="27"/>
            <w:szCs w:val="27"/>
          </w:rPr>
          <w:t xml:space="preserve">4h PM </w:t>
        </w:r>
      </w:ins>
      <w:r>
        <w:rPr>
          <w:color w:val="000000"/>
          <w:sz w:val="27"/>
          <w:szCs w:val="27"/>
        </w:rPr>
        <w:t>trong ngày sẽ có hiệu lực vào ngày làm việc kế tiếp kể từ khi tài khoản được đăng ký.(</w:t>
      </w:r>
      <w:r>
        <w:rPr>
          <w:i/>
          <w:iCs/>
          <w:color w:val="000000"/>
          <w:sz w:val="27"/>
          <w:szCs w:val="27"/>
        </w:rPr>
        <w:t xml:space="preserve">There are some functions open after </w:t>
      </w:r>
      <w:del w:id="87" w:author="Admin" w:date="2018-08-31T10:57:00Z">
        <w:r w:rsidDel="00885630">
          <w:rPr>
            <w:i/>
            <w:iCs/>
            <w:color w:val="000000"/>
            <w:sz w:val="27"/>
            <w:szCs w:val="27"/>
          </w:rPr>
          <w:delText>12 h</w:delText>
        </w:r>
      </w:del>
      <w:ins w:id="88" w:author="Admin" w:date="2018-08-31T10:57:00Z">
        <w:r w:rsidR="00885630">
          <w:rPr>
            <w:i/>
            <w:iCs/>
            <w:color w:val="000000"/>
            <w:sz w:val="27"/>
            <w:szCs w:val="27"/>
          </w:rPr>
          <w:t>14</w:t>
        </w:r>
      </w:ins>
      <w:r>
        <w:rPr>
          <w:i/>
          <w:iCs/>
          <w:color w:val="000000"/>
          <w:sz w:val="27"/>
          <w:szCs w:val="27"/>
        </w:rPr>
        <w:t xml:space="preserve"> </w:t>
      </w:r>
      <w:del w:id="89" w:author="Admin" w:date="2018-08-31T10:57:00Z">
        <w:r w:rsidDel="00885630">
          <w:rPr>
            <w:i/>
            <w:iCs/>
            <w:color w:val="000000"/>
            <w:sz w:val="27"/>
            <w:szCs w:val="27"/>
          </w:rPr>
          <w:delText xml:space="preserve">AM </w:delText>
        </w:r>
      </w:del>
      <w:ins w:id="90" w:author="Admin" w:date="2018-08-31T10:57:00Z">
        <w:r w:rsidR="00885630">
          <w:rPr>
            <w:i/>
            <w:iCs/>
            <w:color w:val="000000"/>
            <w:sz w:val="27"/>
            <w:szCs w:val="27"/>
          </w:rPr>
          <w:t>pm</w:t>
        </w:r>
        <w:r w:rsidR="00885630">
          <w:rPr>
            <w:i/>
            <w:iCs/>
            <w:color w:val="000000"/>
            <w:sz w:val="27"/>
            <w:szCs w:val="27"/>
          </w:rPr>
          <w:t xml:space="preserve"> </w:t>
        </w:r>
      </w:ins>
      <w:r>
        <w:rPr>
          <w:i/>
          <w:iCs/>
          <w:color w:val="000000"/>
          <w:sz w:val="27"/>
          <w:szCs w:val="27"/>
        </w:rPr>
        <w:t>will become effective one day later</w:t>
      </w:r>
      <w:r>
        <w:rPr>
          <w:color w:val="000000"/>
          <w:sz w:val="27"/>
          <w:szCs w:val="27"/>
        </w:rPr>
        <w:t>) </w:t>
      </w:r>
      <w:r>
        <w:rPr>
          <w:color w:val="000000"/>
          <w:sz w:val="27"/>
          <w:szCs w:val="27"/>
        </w:rPr>
        <w:br/>
      </w:r>
      <w:r>
        <w:rPr>
          <w:color w:val="000000"/>
          <w:sz w:val="27"/>
          <w:szCs w:val="27"/>
        </w:rPr>
        <w:br/>
        <w:t>Mọi thắc mắc, ý kiến cần giải đáp, xin Quý khách vui lòng gọi tới Trung tâm dịch vụ khách hàng VFM Contact Center theo số [headhostline] hoặc [headphone], nhấn 14</w:t>
      </w:r>
      <w:ins w:id="91" w:author="Admin" w:date="2018-08-31T10:57:00Z">
        <w:r w:rsidR="00885630">
          <w:rPr>
            <w:color w:val="000000"/>
            <w:sz w:val="27"/>
            <w:szCs w:val="27"/>
          </w:rPr>
          <w:t>9</w:t>
        </w:r>
      </w:ins>
      <w:del w:id="92" w:author="Admin" w:date="2018-08-31T10:57:00Z">
        <w:r w:rsidDel="00885630">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 [headphone], press 14</w:t>
      </w:r>
      <w:ins w:id="93" w:author="Admin" w:date="2018-08-31T10:57:00Z">
        <w:r w:rsidR="00885630">
          <w:rPr>
            <w:i/>
            <w:iCs/>
            <w:color w:val="000000"/>
            <w:sz w:val="27"/>
            <w:szCs w:val="27"/>
          </w:rPr>
          <w:t>9</w:t>
        </w:r>
      </w:ins>
      <w:del w:id="94" w:author="Admin" w:date="2018-08-31T10:57:00Z">
        <w:r w:rsidDel="00885630">
          <w:rPr>
            <w:i/>
            <w:iCs/>
            <w:color w:val="000000"/>
            <w:sz w:val="27"/>
            <w:szCs w:val="27"/>
          </w:rPr>
          <w:delText>1</w:delText>
        </w:r>
      </w:del>
      <w:r>
        <w:rPr>
          <w:i/>
          <w:iCs/>
          <w:color w:val="000000"/>
          <w:sz w:val="27"/>
          <w:szCs w:val="27"/>
        </w:rPr>
        <w:t>– “</w:t>
      </w:r>
      <w:del w:id="95" w:author="Admin" w:date="2018-08-31T10:57:00Z">
        <w:r w:rsidDel="00885630">
          <w:rPr>
            <w:i/>
            <w:iCs/>
            <w:color w:val="000000"/>
            <w:sz w:val="27"/>
            <w:szCs w:val="27"/>
          </w:rPr>
          <w:delText>VF-</w:delText>
        </w:r>
      </w:del>
      <w:r>
        <w:rPr>
          <w:i/>
          <w:iCs/>
          <w:color w:val="000000"/>
          <w:sz w:val="27"/>
          <w:szCs w:val="27"/>
        </w:rPr>
        <w:t>iTrade support” for assistance </w:t>
      </w:r>
      <w:r>
        <w:rPr>
          <w:color w:val="000000"/>
          <w:sz w:val="27"/>
          <w:szCs w:val="27"/>
        </w:rPr>
        <w:t>). </w:t>
      </w:r>
      <w:r>
        <w:rPr>
          <w:color w:val="000000"/>
          <w:sz w:val="27"/>
          <w:szCs w:val="27"/>
        </w:rPr>
        <w:br/>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lastRenderedPageBreak/>
        <w:br/>
      </w:r>
      <w:r>
        <w:rPr>
          <w:color w:val="000000"/>
          <w:sz w:val="27"/>
          <w:szCs w:val="27"/>
        </w:rPr>
        <w:br/>
        <w:t>Trân trọng (</w:t>
      </w:r>
      <w:r>
        <w:rPr>
          <w:i/>
          <w:iCs/>
          <w:color w:val="000000"/>
          <w:sz w:val="27"/>
          <w:szCs w:val="27"/>
        </w:rPr>
        <w:t>Best regards</w:t>
      </w:r>
      <w:r>
        <w:rPr>
          <w:color w:val="000000"/>
          <w:sz w:val="27"/>
          <w:szCs w:val="27"/>
        </w:rPr>
        <w:t>)! </w:t>
      </w:r>
      <w:r>
        <w:rPr>
          <w:color w:val="000000"/>
          <w:sz w:val="27"/>
          <w:szCs w:val="27"/>
        </w:rPr>
        <w:br/>
        <w:t>Bộ phận Giao dịch điện tử (</w:t>
      </w:r>
      <w:r>
        <w:rPr>
          <w:i/>
          <w:iCs/>
          <w:color w:val="000000"/>
          <w:sz w:val="27"/>
          <w:szCs w:val="27"/>
        </w:rPr>
        <w:t>(VF-iTrade Department)</w:t>
      </w:r>
      <w:r>
        <w:rPr>
          <w:color w:val="000000"/>
          <w:sz w:val="27"/>
          <w:szCs w:val="27"/>
        </w:rPr>
        <w:t>) </w:t>
      </w:r>
      <w:r>
        <w:rPr>
          <w:color w:val="000000"/>
          <w:sz w:val="27"/>
          <w:szCs w:val="27"/>
        </w:rPr>
        <w:br/>
      </w:r>
      <w:r>
        <w:rPr>
          <w:i/>
          <w:iCs/>
          <w:color w:val="000000"/>
          <w:sz w:val="27"/>
          <w:szCs w:val="27"/>
        </w:rPr>
        <w:t>VFM Services </w:t>
      </w:r>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19" w:history="1">
        <w:r>
          <w:rPr>
            <w:rStyle w:val="Hyperlink"/>
            <w:sz w:val="27"/>
            <w:szCs w:val="27"/>
          </w:rPr>
          <w:t>[heademail]</w:t>
        </w:r>
      </w:hyperlink>
      <w:r>
        <w:rPr>
          <w:color w:val="000000"/>
          <w:sz w:val="27"/>
          <w:szCs w:val="27"/>
        </w:rPr>
        <w:t> </w:t>
      </w:r>
      <w:r>
        <w:rPr>
          <w:color w:val="000000"/>
          <w:sz w:val="27"/>
          <w:szCs w:val="27"/>
        </w:rPr>
        <w:br/>
        <w:t>Website:</w:t>
      </w:r>
      <w:hyperlink r:id="rId20" w:history="1">
        <w:r>
          <w:rPr>
            <w:rStyle w:val="Hyperlink"/>
            <w:sz w:val="27"/>
            <w:szCs w:val="27"/>
          </w:rPr>
          <w:t>[headweb]</w:t>
        </w:r>
      </w:hyperlink>
    </w:p>
    <w:p w:rsidR="006B498E" w:rsidRPr="006B498E" w:rsidRDefault="006B498E" w:rsidP="006B498E">
      <w:pPr>
        <w:pStyle w:val="NormalWeb"/>
        <w:rPr>
          <w:b/>
          <w:color w:val="000000"/>
          <w:sz w:val="27"/>
          <w:szCs w:val="27"/>
        </w:rPr>
      </w:pPr>
    </w:p>
    <w:p w:rsid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Pr>
        <w:pStyle w:val="NormalWeb"/>
        <w:rPr>
          <w:b/>
          <w:color w:val="000000"/>
          <w:sz w:val="27"/>
          <w:szCs w:val="27"/>
        </w:rPr>
      </w:pPr>
      <w:r>
        <w:rPr>
          <w:b/>
          <w:color w:val="000000"/>
          <w:sz w:val="27"/>
          <w:szCs w:val="27"/>
        </w:rPr>
        <w:t>T106</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TÀI KHOẢN ĐÃ ĐƯỢC KÍCH HOẠT</w:t>
      </w:r>
      <w:r w:rsidR="009B3752">
        <w:rPr>
          <w:b/>
          <w:color w:val="000000"/>
          <w:sz w:val="27"/>
          <w:szCs w:val="27"/>
        </w:rPr>
        <w:t xml:space="preserve">/ </w:t>
      </w:r>
      <w:r w:rsidR="009B3752" w:rsidRPr="009B3752">
        <w:rPr>
          <w:b/>
          <w:color w:val="000000"/>
          <w:sz w:val="27"/>
          <w:szCs w:val="27"/>
        </w:rPr>
        <w:t>ACCOUNT ACTIVATION CONFIRMATION</w:t>
      </w:r>
    </w:p>
    <w:p w:rsidR="006B498E" w:rsidRPr="00475402" w:rsidRDefault="006B498E" w:rsidP="006B498E">
      <w:pPr>
        <w:ind w:left="-113"/>
      </w:pPr>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Dịch vụ Giao dịch điện tử VF-iTrade cho tài khoản giao dịch [custodycd] của Quý khách đã được kích hoạt (</w:t>
      </w:r>
      <w:r>
        <w:rPr>
          <w:i/>
          <w:iCs/>
          <w:color w:val="000000"/>
          <w:sz w:val="27"/>
          <w:szCs w:val="27"/>
        </w:rPr>
        <w:t>Your VF-iTrade account has been created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[username]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t>- Ngày có hiệu lực (</w:t>
      </w:r>
      <w:r>
        <w:rPr>
          <w:i/>
          <w:iCs/>
          <w:color w:val="000000"/>
          <w:sz w:val="27"/>
          <w:szCs w:val="27"/>
        </w:rPr>
        <w:t>Effective date</w:t>
      </w:r>
      <w:r>
        <w:rPr>
          <w:color w:val="000000"/>
          <w:sz w:val="27"/>
          <w:szCs w:val="27"/>
        </w:rPr>
        <w:t>): [currdate] </w:t>
      </w:r>
      <w:r>
        <w:rPr>
          <w:color w:val="000000"/>
          <w:sz w:val="27"/>
          <w:szCs w:val="27"/>
        </w:rPr>
        <w:br/>
      </w:r>
      <w:r>
        <w:rPr>
          <w:color w:val="000000"/>
          <w:sz w:val="27"/>
          <w:szCs w:val="27"/>
        </w:rPr>
        <w:br/>
      </w:r>
      <w:r>
        <w:rPr>
          <w:color w:val="000000"/>
          <w:sz w:val="27"/>
          <w:szCs w:val="27"/>
        </w:rPr>
        <w:br/>
        <w:t>Quý khách có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del w:id="96" w:author="Admin" w:date="2018-08-31T10:58:00Z">
        <w:r w:rsidDel="00885630">
          <w:rPr>
            <w:i/>
            <w:iCs/>
            <w:color w:val="000000"/>
            <w:sz w:val="27"/>
            <w:szCs w:val="27"/>
          </w:rPr>
          <w:delText>VFM eTrading</w:delText>
        </w:r>
      </w:del>
      <w:ins w:id="97" w:author="Admin" w:date="2018-08-31T10:58:00Z">
        <w:r w:rsidR="00885630">
          <w:rPr>
            <w:i/>
            <w:iCs/>
            <w:color w:val="000000"/>
            <w:sz w:val="27"/>
            <w:szCs w:val="27"/>
          </w:rPr>
          <w:t>VF-iTrade</w:t>
        </w:r>
      </w:ins>
      <w:r>
        <w:rPr>
          <w:color w:val="000000"/>
          <w:sz w:val="27"/>
          <w:szCs w:val="27"/>
        </w:rPr>
        <w:t>) </w:t>
      </w:r>
      <w:r>
        <w:rPr>
          <w:color w:val="000000"/>
          <w:sz w:val="27"/>
          <w:szCs w:val="27"/>
        </w:rPr>
        <w:br/>
        <w:t>Đăng nhập VF-iTrade tại đây để kích hoạt tài khoản ( </w:t>
      </w:r>
      <w:r>
        <w:rPr>
          <w:i/>
          <w:iCs/>
          <w:color w:val="000000"/>
          <w:sz w:val="27"/>
          <w:szCs w:val="27"/>
        </w:rPr>
        <w:t>Logon VF-iTrade at here to active account</w:t>
      </w:r>
      <w:r>
        <w:rPr>
          <w:color w:val="000000"/>
          <w:sz w:val="27"/>
          <w:szCs w:val="27"/>
        </w:rPr>
        <w:t>): </w:t>
      </w:r>
      <w:r>
        <w:rPr>
          <w:color w:val="000000"/>
          <w:sz w:val="27"/>
          <w:szCs w:val="27"/>
        </w:rPr>
        <w:br/>
      </w:r>
      <w:hyperlink r:id="rId21"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r>
      <w:r>
        <w:rPr>
          <w:rStyle w:val="Strong"/>
          <w:color w:val="000000"/>
          <w:sz w:val="27"/>
          <w:szCs w:val="27"/>
          <w:u w:val="single"/>
        </w:rPr>
        <w:t>Lưu ý:</w:t>
      </w:r>
      <w:r>
        <w:rPr>
          <w:color w:val="000000"/>
          <w:sz w:val="27"/>
          <w:szCs w:val="27"/>
        </w:rPr>
        <w:t xml:space="preserve"> Một số chức năng liên quan tới thông tin tài khoản của Quý khách mở sau </w:t>
      </w:r>
      <w:del w:id="98" w:author="Admin" w:date="2018-08-31T10:58:00Z">
        <w:r w:rsidDel="00885630">
          <w:rPr>
            <w:color w:val="000000"/>
            <w:sz w:val="27"/>
            <w:szCs w:val="27"/>
          </w:rPr>
          <w:delText>12h AM</w:delText>
        </w:r>
      </w:del>
      <w:ins w:id="99" w:author="Admin" w:date="2018-08-31T10:58:00Z">
        <w:r w:rsidR="00885630">
          <w:rPr>
            <w:color w:val="000000"/>
            <w:sz w:val="27"/>
            <w:szCs w:val="27"/>
          </w:rPr>
          <w:t>14h PM</w:t>
        </w:r>
      </w:ins>
      <w:r>
        <w:rPr>
          <w:color w:val="000000"/>
          <w:sz w:val="27"/>
          <w:szCs w:val="27"/>
        </w:rPr>
        <w:t xml:space="preserve"> trong ngày sẽ có hiệu lực vào ngày làm việc kế tiếp kể từ khi tài khoản được đăng ký.(</w:t>
      </w:r>
      <w:r>
        <w:rPr>
          <w:i/>
          <w:iCs/>
          <w:color w:val="000000"/>
          <w:sz w:val="27"/>
          <w:szCs w:val="27"/>
        </w:rPr>
        <w:t xml:space="preserve">There are some functions open after </w:t>
      </w:r>
      <w:del w:id="100" w:author="Admin" w:date="2018-08-31T10:58:00Z">
        <w:r w:rsidDel="00885630">
          <w:rPr>
            <w:i/>
            <w:iCs/>
            <w:color w:val="000000"/>
            <w:sz w:val="27"/>
            <w:szCs w:val="27"/>
          </w:rPr>
          <w:delText>12 h AM</w:delText>
        </w:r>
      </w:del>
      <w:ins w:id="101" w:author="Admin" w:date="2018-08-31T10:58:00Z">
        <w:r w:rsidR="00885630">
          <w:rPr>
            <w:i/>
            <w:iCs/>
            <w:color w:val="000000"/>
            <w:sz w:val="27"/>
            <w:szCs w:val="27"/>
          </w:rPr>
          <w:t>14 pm</w:t>
        </w:r>
      </w:ins>
      <w:r>
        <w:rPr>
          <w:i/>
          <w:iCs/>
          <w:color w:val="000000"/>
          <w:sz w:val="27"/>
          <w:szCs w:val="27"/>
        </w:rPr>
        <w:t xml:space="preserve"> will become effective one day later</w:t>
      </w:r>
      <w:r>
        <w:rPr>
          <w:color w:val="000000"/>
          <w:sz w:val="27"/>
          <w:szCs w:val="27"/>
        </w:rPr>
        <w:t>) </w:t>
      </w:r>
      <w:r>
        <w:rPr>
          <w:color w:val="000000"/>
          <w:sz w:val="27"/>
          <w:szCs w:val="27"/>
        </w:rPr>
        <w:br/>
      </w:r>
      <w:r>
        <w:rPr>
          <w:color w:val="000000"/>
          <w:sz w:val="27"/>
          <w:szCs w:val="27"/>
        </w:rPr>
        <w:br/>
        <w:t>Mọi thắc mắc, ý kiến cần giải đáp, xin Quý khách vui lòng gọi tới Trung tâm dịch vụ khách hàng VFM Contact Center theo số [headhostline] hoặc [headphone], nhấn 14</w:t>
      </w:r>
      <w:ins w:id="102" w:author="Admin" w:date="2018-08-31T10:58:00Z">
        <w:r w:rsidR="00885630">
          <w:rPr>
            <w:color w:val="000000"/>
            <w:sz w:val="27"/>
            <w:szCs w:val="27"/>
          </w:rPr>
          <w:t>9</w:t>
        </w:r>
      </w:ins>
      <w:del w:id="103" w:author="Admin" w:date="2018-08-31T10:58:00Z">
        <w:r w:rsidDel="00885630">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 [headphone], press 14</w:t>
      </w:r>
      <w:ins w:id="104" w:author="Admin" w:date="2018-08-31T10:58:00Z">
        <w:r w:rsidR="00885630">
          <w:rPr>
            <w:i/>
            <w:iCs/>
            <w:color w:val="000000"/>
            <w:sz w:val="27"/>
            <w:szCs w:val="27"/>
          </w:rPr>
          <w:t>9</w:t>
        </w:r>
      </w:ins>
      <w:del w:id="105" w:author="Admin" w:date="2018-08-31T10:58:00Z">
        <w:r w:rsidDel="00885630">
          <w:rPr>
            <w:i/>
            <w:iCs/>
            <w:color w:val="000000"/>
            <w:sz w:val="27"/>
            <w:szCs w:val="27"/>
          </w:rPr>
          <w:delText>1</w:delText>
        </w:r>
      </w:del>
      <w:r>
        <w:rPr>
          <w:i/>
          <w:iCs/>
          <w:color w:val="000000"/>
          <w:sz w:val="27"/>
          <w:szCs w:val="27"/>
        </w:rPr>
        <w:t>– “</w:t>
      </w:r>
      <w:del w:id="106" w:author="Admin" w:date="2018-08-31T10:58:00Z">
        <w:r w:rsidDel="00885630">
          <w:rPr>
            <w:i/>
            <w:iCs/>
            <w:color w:val="000000"/>
            <w:sz w:val="27"/>
            <w:szCs w:val="27"/>
          </w:rPr>
          <w:delText xml:space="preserve">eTrading </w:delText>
        </w:r>
      </w:del>
      <w:ins w:id="107" w:author="Admin" w:date="2018-08-31T10:58:00Z">
        <w:r w:rsidR="00885630">
          <w:rPr>
            <w:i/>
            <w:iCs/>
            <w:color w:val="000000"/>
            <w:sz w:val="27"/>
            <w:szCs w:val="27"/>
          </w:rPr>
          <w:t>iTrade</w:t>
        </w:r>
        <w:r w:rsidR="00885630">
          <w:rPr>
            <w:i/>
            <w:iCs/>
            <w:color w:val="000000"/>
            <w:sz w:val="27"/>
            <w:szCs w:val="27"/>
          </w:rPr>
          <w:t xml:space="preserve"> </w:t>
        </w:r>
      </w:ins>
      <w:r>
        <w:rPr>
          <w:i/>
          <w:iCs/>
          <w:color w:val="000000"/>
          <w:sz w:val="27"/>
          <w:szCs w:val="27"/>
        </w:rPr>
        <w:t>support” for assistance </w:t>
      </w:r>
      <w:r>
        <w:rPr>
          <w:color w:val="000000"/>
          <w:sz w:val="27"/>
          <w:szCs w:val="27"/>
        </w:rPr>
        <w:t>). </w:t>
      </w:r>
      <w:r>
        <w:rPr>
          <w:color w:val="000000"/>
          <w:sz w:val="27"/>
          <w:szCs w:val="27"/>
        </w:rPr>
        <w:br/>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r>
      <w:r>
        <w:rPr>
          <w:color w:val="000000"/>
          <w:sz w:val="27"/>
          <w:szCs w:val="27"/>
        </w:rPr>
        <w:lastRenderedPageBreak/>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108" w:author="Admin" w:date="2018-08-31T10:58:00Z">
        <w:r w:rsidDel="00885630">
          <w:rPr>
            <w:color w:val="000000"/>
            <w:sz w:val="27"/>
            <w:szCs w:val="27"/>
          </w:rPr>
          <w:br/>
          <w:delText>Bộ phận Giao dịch điện tử (</w:delText>
        </w:r>
        <w:r w:rsidDel="00885630">
          <w:rPr>
            <w:i/>
            <w:iCs/>
            <w:color w:val="000000"/>
            <w:sz w:val="27"/>
            <w:szCs w:val="27"/>
          </w:rPr>
          <w:delText>VF-iTrade Department</w:delText>
        </w:r>
        <w:r w:rsidDel="00885630">
          <w:rPr>
            <w:color w:val="000000"/>
            <w:sz w:val="27"/>
            <w:szCs w:val="27"/>
          </w:rPr>
          <w:delText>) </w:delText>
        </w:r>
        <w:r w:rsidDel="00885630">
          <w:rPr>
            <w:color w:val="000000"/>
            <w:sz w:val="27"/>
            <w:szCs w:val="27"/>
          </w:rPr>
          <w:br/>
        </w:r>
        <w:r w:rsidDel="00885630">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22" w:history="1">
        <w:r>
          <w:rPr>
            <w:rStyle w:val="Hyperlink"/>
            <w:sz w:val="27"/>
            <w:szCs w:val="27"/>
          </w:rPr>
          <w:t>[heademail]</w:t>
        </w:r>
      </w:hyperlink>
      <w:r>
        <w:rPr>
          <w:color w:val="000000"/>
          <w:sz w:val="27"/>
          <w:szCs w:val="27"/>
        </w:rPr>
        <w:t> </w:t>
      </w:r>
      <w:r>
        <w:rPr>
          <w:color w:val="000000"/>
          <w:sz w:val="27"/>
          <w:szCs w:val="27"/>
        </w:rPr>
        <w:br/>
        <w:t>Website:</w:t>
      </w:r>
      <w:hyperlink r:id="rId23" w:history="1">
        <w:r>
          <w:rPr>
            <w:rStyle w:val="Hyperlink"/>
            <w:sz w:val="27"/>
            <w:szCs w:val="27"/>
          </w:rPr>
          <w:t>[headweb]</w:t>
        </w:r>
      </w:hyperlink>
    </w:p>
    <w:p w:rsidR="006B498E" w:rsidRDefault="006B498E" w:rsidP="006B498E">
      <w:pPr>
        <w:pStyle w:val="NormalWeb"/>
        <w:rPr>
          <w:b/>
          <w:color w:val="000000"/>
          <w:sz w:val="27"/>
          <w:szCs w:val="27"/>
        </w:rPr>
      </w:pPr>
    </w:p>
    <w:p w:rsid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Default="006B498E" w:rsidP="006B498E"/>
    <w:p w:rsidR="006B498E" w:rsidRDefault="006B498E" w:rsidP="006B498E"/>
    <w:p w:rsidR="006B498E" w:rsidRDefault="006B498E" w:rsidP="006B498E">
      <w:pPr>
        <w:ind w:firstLine="720"/>
      </w:pPr>
    </w:p>
    <w:p w:rsidR="006B498E" w:rsidRDefault="006B498E" w:rsidP="006B498E">
      <w:pPr>
        <w:ind w:firstLine="720"/>
      </w:pPr>
    </w:p>
    <w:p w:rsidR="006B498E" w:rsidRDefault="006B498E" w:rsidP="006B498E">
      <w:pPr>
        <w:ind w:firstLine="720"/>
      </w:pPr>
    </w:p>
    <w:p w:rsidR="006B498E" w:rsidRDefault="006B498E" w:rsidP="006B498E">
      <w:pPr>
        <w:ind w:firstLine="720"/>
      </w:pPr>
    </w:p>
    <w:p w:rsidR="006B498E" w:rsidRDefault="006B498E" w:rsidP="006B498E">
      <w:pPr>
        <w:pStyle w:val="NormalWeb"/>
        <w:rPr>
          <w:b/>
          <w:color w:val="000000"/>
          <w:sz w:val="27"/>
          <w:szCs w:val="27"/>
        </w:rPr>
      </w:pPr>
      <w:r>
        <w:rPr>
          <w:b/>
          <w:color w:val="000000"/>
          <w:sz w:val="27"/>
          <w:szCs w:val="27"/>
        </w:rPr>
        <w:t>T200</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YÊU CẦU XÁC NHẬN LỆNH ĐẶT</w:t>
      </w:r>
      <w:r w:rsidR="009B3752">
        <w:rPr>
          <w:b/>
          <w:color w:val="000000"/>
          <w:sz w:val="27"/>
          <w:szCs w:val="27"/>
        </w:rPr>
        <w:t xml:space="preserve">/ </w:t>
      </w:r>
      <w:r w:rsidR="009B3752" w:rsidRPr="009B3752">
        <w:rPr>
          <w:b/>
          <w:color w:val="000000"/>
          <w:sz w:val="27"/>
          <w:szCs w:val="27"/>
        </w:rPr>
        <w:t>REQUEST FOR ORDER CONFIRMATION</w:t>
      </w:r>
    </w:p>
    <w:p w:rsidR="006B498E" w:rsidRPr="00310469" w:rsidRDefault="006B498E" w:rsidP="006B498E">
      <w:r>
        <w:rPr>
          <w:color w:val="000000"/>
          <w:sz w:val="27"/>
          <w:szCs w:val="27"/>
        </w:rPr>
        <w:t>Kính gửi Quý khách (</w:t>
      </w:r>
      <w:r>
        <w:rPr>
          <w:i/>
          <w:iCs/>
          <w:color w:val="000000"/>
          <w:sz w:val="27"/>
          <w:szCs w:val="27"/>
        </w:rPr>
        <w:t>Dear Mr./Ms.</w:t>
      </w:r>
      <w:r>
        <w:rPr>
          <w:color w:val="000000"/>
          <w:sz w:val="27"/>
          <w:szCs w:val="27"/>
        </w:rPr>
        <w:t>) [fullname], </w:t>
      </w:r>
      <w:r>
        <w:rPr>
          <w:color w:val="000000"/>
          <w:sz w:val="27"/>
          <w:szCs w:val="27"/>
        </w:rPr>
        <w:br/>
      </w:r>
      <w:r>
        <w:rPr>
          <w:color w:val="000000"/>
          <w:sz w:val="27"/>
          <w:szCs w:val="27"/>
        </w:rPr>
        <w:br/>
        <w:t>Dịch vụ Giao dịch điện tử VF-iTrade cho tài khoản giao dịch [custodycd] của Quý khách đã được kích hoạt (</w:t>
      </w:r>
      <w:r>
        <w:rPr>
          <w:i/>
          <w:iCs/>
          <w:color w:val="000000"/>
          <w:sz w:val="27"/>
          <w:szCs w:val="27"/>
        </w:rPr>
        <w:t>Your VF-iTrade account has been created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[username]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t>- Ngày có hiệu lực (</w:t>
      </w:r>
      <w:r>
        <w:rPr>
          <w:i/>
          <w:iCs/>
          <w:color w:val="000000"/>
          <w:sz w:val="27"/>
          <w:szCs w:val="27"/>
        </w:rPr>
        <w:t>Effective date</w:t>
      </w:r>
      <w:r>
        <w:rPr>
          <w:color w:val="000000"/>
          <w:sz w:val="27"/>
          <w:szCs w:val="27"/>
        </w:rPr>
        <w:t>): [currdate] </w:t>
      </w:r>
      <w:r>
        <w:rPr>
          <w:color w:val="000000"/>
          <w:sz w:val="27"/>
          <w:szCs w:val="27"/>
        </w:rPr>
        <w:br/>
      </w:r>
      <w:r>
        <w:rPr>
          <w:color w:val="000000"/>
          <w:sz w:val="27"/>
          <w:szCs w:val="27"/>
        </w:rPr>
        <w:br/>
      </w:r>
      <w:r>
        <w:rPr>
          <w:color w:val="000000"/>
          <w:sz w:val="27"/>
          <w:szCs w:val="27"/>
        </w:rPr>
        <w:br/>
        <w:t>Quý khách có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del w:id="109" w:author="Admin" w:date="2018-08-31T10:59:00Z">
        <w:r w:rsidDel="00885630">
          <w:rPr>
            <w:i/>
            <w:iCs/>
            <w:color w:val="000000"/>
            <w:sz w:val="27"/>
            <w:szCs w:val="27"/>
          </w:rPr>
          <w:delText>VFM eTrading</w:delText>
        </w:r>
      </w:del>
      <w:ins w:id="110" w:author="Admin" w:date="2018-08-31T10:59:00Z">
        <w:r w:rsidR="00885630">
          <w:rPr>
            <w:i/>
            <w:iCs/>
            <w:color w:val="000000"/>
            <w:sz w:val="27"/>
            <w:szCs w:val="27"/>
          </w:rPr>
          <w:t>VF-iTrade</w:t>
        </w:r>
      </w:ins>
      <w:r>
        <w:rPr>
          <w:color w:val="000000"/>
          <w:sz w:val="27"/>
          <w:szCs w:val="27"/>
        </w:rPr>
        <w:t>) </w:t>
      </w:r>
      <w:r>
        <w:rPr>
          <w:color w:val="000000"/>
          <w:sz w:val="27"/>
          <w:szCs w:val="27"/>
        </w:rPr>
        <w:br/>
        <w:t>Đăng nhập VF-iTrade tại đây để kích hoạt tài khoản ( </w:t>
      </w:r>
      <w:r>
        <w:rPr>
          <w:i/>
          <w:iCs/>
          <w:color w:val="000000"/>
          <w:sz w:val="27"/>
          <w:szCs w:val="27"/>
        </w:rPr>
        <w:t>Logon VF-iTrade at here to active account</w:t>
      </w:r>
      <w:r>
        <w:rPr>
          <w:color w:val="000000"/>
          <w:sz w:val="27"/>
          <w:szCs w:val="27"/>
        </w:rPr>
        <w:t>): </w:t>
      </w:r>
      <w:r>
        <w:rPr>
          <w:color w:val="000000"/>
          <w:sz w:val="27"/>
          <w:szCs w:val="27"/>
        </w:rPr>
        <w:br/>
      </w:r>
      <w:hyperlink r:id="rId24"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r>
      <w:del w:id="111" w:author="A" w:date="2018-08-31T10:36:00Z">
        <w:r w:rsidDel="00B90ADD">
          <w:rPr>
            <w:rStyle w:val="Strong"/>
            <w:color w:val="000000"/>
            <w:sz w:val="27"/>
            <w:szCs w:val="27"/>
            <w:u w:val="single"/>
          </w:rPr>
          <w:delText>Lưu ý:</w:delText>
        </w:r>
        <w:r w:rsidDel="00B90ADD">
          <w:rPr>
            <w:color w:val="000000"/>
            <w:sz w:val="27"/>
            <w:szCs w:val="27"/>
          </w:rPr>
          <w:delText> Một số chức năng liên quan tới thông tin tài khoản của Quý khách mở sau 12h AM trong ngày sẽ có hiệu lực vào ngày làm việc kế tiếp kể từ khi tài khoản được đăng ký.(</w:delText>
        </w:r>
        <w:r w:rsidDel="00B90ADD">
          <w:rPr>
            <w:i/>
            <w:iCs/>
            <w:color w:val="000000"/>
            <w:sz w:val="27"/>
            <w:szCs w:val="27"/>
          </w:rPr>
          <w:delText>There are some functions open after 12 h AM will become effective one day later</w:delText>
        </w:r>
        <w:r w:rsidDel="00B90ADD">
          <w:rPr>
            <w:color w:val="000000"/>
            <w:sz w:val="27"/>
            <w:szCs w:val="27"/>
          </w:rPr>
          <w:delText>) </w:delText>
        </w:r>
        <w:r w:rsidDel="00B90ADD">
          <w:rPr>
            <w:color w:val="000000"/>
            <w:sz w:val="27"/>
            <w:szCs w:val="27"/>
          </w:rPr>
          <w:br/>
        </w:r>
      </w:del>
      <w:r>
        <w:rPr>
          <w:color w:val="000000"/>
          <w:sz w:val="27"/>
          <w:szCs w:val="27"/>
        </w:rPr>
        <w:br/>
        <w:t>Mọi thắc mắc, ý kiến cần giải đáp, xin Quý khách vui lòng gọi tới Trung tâm dịch vụ khách hàng VFM Contact Center theo số [headhostline] hoặc [headphone], nhấn 14</w:t>
      </w:r>
      <w:ins w:id="112" w:author="Admin" w:date="2018-08-31T10:59:00Z">
        <w:r w:rsidR="00885630">
          <w:rPr>
            <w:color w:val="000000"/>
            <w:sz w:val="27"/>
            <w:szCs w:val="27"/>
          </w:rPr>
          <w:t>9</w:t>
        </w:r>
      </w:ins>
      <w:del w:id="113" w:author="Admin" w:date="2018-08-31T10:59:00Z">
        <w:r w:rsidDel="00885630">
          <w:rPr>
            <w:color w:val="000000"/>
            <w:sz w:val="27"/>
            <w:szCs w:val="27"/>
          </w:rPr>
          <w:delText>1</w:delText>
        </w:r>
      </w:del>
      <w:r>
        <w:rPr>
          <w:color w:val="000000"/>
          <w:sz w:val="27"/>
          <w:szCs w:val="27"/>
        </w:rPr>
        <w:t xml:space="preserve"> – Hỗ trợ giao dịch điện tử ( </w:t>
      </w:r>
      <w:r>
        <w:rPr>
          <w:i/>
          <w:iCs/>
          <w:color w:val="000000"/>
          <w:sz w:val="27"/>
          <w:szCs w:val="27"/>
        </w:rPr>
        <w:t>Please contact VFM Contact Center [headhostline] / [headphone], press 14</w:t>
      </w:r>
      <w:ins w:id="114" w:author="Admin" w:date="2018-08-31T10:59:00Z">
        <w:r w:rsidR="00885630">
          <w:rPr>
            <w:i/>
            <w:iCs/>
            <w:color w:val="000000"/>
            <w:sz w:val="27"/>
            <w:szCs w:val="27"/>
          </w:rPr>
          <w:t>9</w:t>
        </w:r>
      </w:ins>
      <w:del w:id="115" w:author="Admin" w:date="2018-08-31T10:59:00Z">
        <w:r w:rsidDel="00885630">
          <w:rPr>
            <w:i/>
            <w:iCs/>
            <w:color w:val="000000"/>
            <w:sz w:val="27"/>
            <w:szCs w:val="27"/>
          </w:rPr>
          <w:delText>1</w:delText>
        </w:r>
      </w:del>
      <w:r>
        <w:rPr>
          <w:i/>
          <w:iCs/>
          <w:color w:val="000000"/>
          <w:sz w:val="27"/>
          <w:szCs w:val="27"/>
        </w:rPr>
        <w:t>– “</w:t>
      </w:r>
      <w:ins w:id="116" w:author="Admin" w:date="2018-08-31T10:59:00Z">
        <w:r w:rsidR="00885630">
          <w:rPr>
            <w:i/>
            <w:iCs/>
            <w:color w:val="000000"/>
            <w:sz w:val="27"/>
            <w:szCs w:val="27"/>
          </w:rPr>
          <w:t xml:space="preserve">iTrade </w:t>
        </w:r>
      </w:ins>
      <w:del w:id="117" w:author="Admin" w:date="2018-08-31T10:59:00Z">
        <w:r w:rsidDel="00885630">
          <w:rPr>
            <w:i/>
            <w:iCs/>
            <w:color w:val="000000"/>
            <w:sz w:val="27"/>
            <w:szCs w:val="27"/>
          </w:rPr>
          <w:delText xml:space="preserve">eTrading </w:delText>
        </w:r>
      </w:del>
      <w:r>
        <w:rPr>
          <w:i/>
          <w:iCs/>
          <w:color w:val="000000"/>
          <w:sz w:val="27"/>
          <w:szCs w:val="27"/>
        </w:rPr>
        <w:t>support” for assistance </w:t>
      </w:r>
      <w:r>
        <w:rPr>
          <w:color w:val="000000"/>
          <w:sz w:val="27"/>
          <w:szCs w:val="27"/>
        </w:rPr>
        <w:t>). </w:t>
      </w:r>
      <w:r>
        <w:rPr>
          <w:color w:val="000000"/>
          <w:sz w:val="27"/>
          <w:szCs w:val="27"/>
        </w:rPr>
        <w:br/>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lastRenderedPageBreak/>
        <w:br/>
      </w:r>
      <w:r>
        <w:rPr>
          <w:color w:val="000000"/>
          <w:sz w:val="27"/>
          <w:szCs w:val="27"/>
        </w:rPr>
        <w:br/>
        <w:t>Trân trọng (</w:t>
      </w:r>
      <w:r>
        <w:rPr>
          <w:i/>
          <w:iCs/>
          <w:color w:val="000000"/>
          <w:sz w:val="27"/>
          <w:szCs w:val="27"/>
        </w:rPr>
        <w:t>Best regards</w:t>
      </w:r>
      <w:r>
        <w:rPr>
          <w:color w:val="000000"/>
          <w:sz w:val="27"/>
          <w:szCs w:val="27"/>
        </w:rPr>
        <w:t>)! </w:t>
      </w:r>
      <w:del w:id="118" w:author="Admin" w:date="2018-08-31T10:59:00Z">
        <w:r w:rsidDel="00885630">
          <w:rPr>
            <w:color w:val="000000"/>
            <w:sz w:val="27"/>
            <w:szCs w:val="27"/>
          </w:rPr>
          <w:br/>
          <w:delText>Bộ phận Giao dịch điện tử (</w:delText>
        </w:r>
        <w:r w:rsidDel="00885630">
          <w:rPr>
            <w:i/>
            <w:iCs/>
            <w:color w:val="000000"/>
            <w:sz w:val="27"/>
            <w:szCs w:val="27"/>
          </w:rPr>
          <w:delText>VF-iTrade Department</w:delText>
        </w:r>
        <w:r w:rsidDel="00885630">
          <w:rPr>
            <w:color w:val="000000"/>
            <w:sz w:val="27"/>
            <w:szCs w:val="27"/>
          </w:rPr>
          <w:delText>) </w:delText>
        </w:r>
        <w:r w:rsidDel="00885630">
          <w:rPr>
            <w:color w:val="000000"/>
            <w:sz w:val="27"/>
            <w:szCs w:val="27"/>
          </w:rPr>
          <w:br/>
        </w:r>
        <w:r w:rsidDel="00885630">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25" w:history="1">
        <w:r>
          <w:rPr>
            <w:rStyle w:val="Hyperlink"/>
            <w:sz w:val="27"/>
            <w:szCs w:val="27"/>
          </w:rPr>
          <w:t>[heademail]</w:t>
        </w:r>
      </w:hyperlink>
      <w:r>
        <w:rPr>
          <w:color w:val="000000"/>
          <w:sz w:val="27"/>
          <w:szCs w:val="27"/>
        </w:rPr>
        <w:t> </w:t>
      </w:r>
      <w:r>
        <w:rPr>
          <w:color w:val="000000"/>
          <w:sz w:val="27"/>
          <w:szCs w:val="27"/>
        </w:rPr>
        <w:br/>
        <w:t>Website:</w:t>
      </w:r>
      <w:hyperlink r:id="rId26" w:history="1">
        <w:r>
          <w:rPr>
            <w:rStyle w:val="Hyperlink"/>
            <w:sz w:val="27"/>
            <w:szCs w:val="27"/>
          </w:rPr>
          <w:t>[headweb]</w:t>
        </w:r>
      </w:hyperlink>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r>
        <w:rPr>
          <w:b/>
          <w:color w:val="000000"/>
          <w:sz w:val="27"/>
          <w:szCs w:val="27"/>
        </w:rPr>
        <w:t>T201</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XÁC NHẬN ĐẶT LỆNH THÀNH CÔNG</w:t>
      </w:r>
      <w:r w:rsidR="009B3752">
        <w:rPr>
          <w:b/>
          <w:color w:val="000000"/>
          <w:sz w:val="27"/>
          <w:szCs w:val="27"/>
        </w:rPr>
        <w:t xml:space="preserve">/ </w:t>
      </w:r>
      <w:r w:rsidR="009B3752" w:rsidRPr="009B3752">
        <w:rPr>
          <w:b/>
          <w:color w:val="000000"/>
          <w:sz w:val="27"/>
          <w:szCs w:val="27"/>
        </w:rPr>
        <w:t>ORDER PLACED SUCCESSFULLY</w:t>
      </w:r>
    </w:p>
    <w:p w:rsidR="006B498E" w:rsidRDefault="006B498E" w:rsidP="006B498E">
      <w:r>
        <w:rPr>
          <w:color w:val="000000"/>
          <w:sz w:val="27"/>
          <w:szCs w:val="27"/>
        </w:rPr>
        <w:lastRenderedPageBreak/>
        <w:t>Kính gửi Quý khách (</w:t>
      </w:r>
      <w:r>
        <w:rPr>
          <w:i/>
          <w:iCs/>
          <w:color w:val="000000"/>
          <w:sz w:val="27"/>
          <w:szCs w:val="27"/>
        </w:rPr>
        <w:t>Dear Mr./Ms.</w:t>
      </w:r>
      <w:r>
        <w:rPr>
          <w:color w:val="000000"/>
          <w:sz w:val="27"/>
          <w:szCs w:val="27"/>
        </w:rPr>
        <w:t>) [p_fullname], </w:t>
      </w:r>
      <w:r>
        <w:rPr>
          <w:color w:val="000000"/>
          <w:sz w:val="27"/>
          <w:szCs w:val="27"/>
        </w:rPr>
        <w:br/>
      </w:r>
      <w:r>
        <w:rPr>
          <w:color w:val="000000"/>
          <w:sz w:val="27"/>
          <w:szCs w:val="27"/>
        </w:rPr>
        <w:br/>
        <w:t>Lệnh giao dịch của Quý khách đã được thực hiện thành công (</w:t>
      </w:r>
      <w:r>
        <w:rPr>
          <w:i/>
          <w:iCs/>
          <w:color w:val="000000"/>
          <w:sz w:val="27"/>
          <w:szCs w:val="27"/>
        </w:rPr>
        <w:t>Your trading order has been placed successfully</w:t>
      </w:r>
      <w:r>
        <w:rPr>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7"/>
        <w:gridCol w:w="1953"/>
      </w:tblGrid>
      <w:tr w:rsidR="006B498E" w:rsidTr="0006632D">
        <w:trPr>
          <w:tblCellSpacing w:w="15" w:type="dxa"/>
        </w:trPr>
        <w:tc>
          <w:tcPr>
            <w:tcW w:w="0" w:type="auto"/>
            <w:vAlign w:val="center"/>
            <w:hideMark/>
          </w:tcPr>
          <w:p w:rsidR="006B498E" w:rsidRDefault="006B498E" w:rsidP="0006632D">
            <w:r>
              <w:t>Họ tên Nhà Đầu Tư/ </w:t>
            </w:r>
            <w:r>
              <w:rPr>
                <w:i/>
                <w:iCs/>
              </w:rPr>
              <w:t>Investor name</w:t>
            </w:r>
            <w:r>
              <w:t>:</w:t>
            </w:r>
          </w:p>
        </w:tc>
        <w:tc>
          <w:tcPr>
            <w:tcW w:w="0" w:type="auto"/>
            <w:vAlign w:val="center"/>
            <w:hideMark/>
          </w:tcPr>
          <w:p w:rsidR="006B498E" w:rsidRDefault="006B498E" w:rsidP="0006632D">
            <w:r>
              <w:rPr>
                <w:b/>
                <w:bCs/>
              </w:rPr>
              <w:t>[p_fullname]</w:t>
            </w:r>
          </w:p>
        </w:tc>
      </w:tr>
      <w:tr w:rsidR="006B498E" w:rsidTr="0006632D">
        <w:trPr>
          <w:tblCellSpacing w:w="15" w:type="dxa"/>
        </w:trPr>
        <w:tc>
          <w:tcPr>
            <w:tcW w:w="0" w:type="auto"/>
            <w:vAlign w:val="center"/>
            <w:hideMark/>
          </w:tcPr>
          <w:p w:rsidR="006B498E" w:rsidRDefault="006B498E" w:rsidP="0006632D">
            <w:r>
              <w:t>Số TKGD/ </w:t>
            </w:r>
            <w:r>
              <w:rPr>
                <w:i/>
                <w:iCs/>
              </w:rPr>
              <w:t>Trading account</w:t>
            </w:r>
            <w:r>
              <w:t>:</w:t>
            </w:r>
          </w:p>
        </w:tc>
        <w:tc>
          <w:tcPr>
            <w:tcW w:w="0" w:type="auto"/>
            <w:vAlign w:val="center"/>
            <w:hideMark/>
          </w:tcPr>
          <w:p w:rsidR="006B498E" w:rsidRDefault="006B498E" w:rsidP="0006632D">
            <w:r>
              <w:rPr>
                <w:b/>
                <w:bCs/>
              </w:rPr>
              <w:t>[p_custodycd]</w:t>
            </w:r>
          </w:p>
        </w:tc>
      </w:tr>
      <w:tr w:rsidR="006B498E" w:rsidTr="0006632D">
        <w:trPr>
          <w:tblCellSpacing w:w="15" w:type="dxa"/>
        </w:trPr>
        <w:tc>
          <w:tcPr>
            <w:tcW w:w="0" w:type="auto"/>
            <w:vAlign w:val="center"/>
            <w:hideMark/>
          </w:tcPr>
          <w:p w:rsidR="006B498E" w:rsidRDefault="006B498E" w:rsidP="0006632D">
            <w:r>
              <w:t>Loại giao dịch/ </w:t>
            </w:r>
            <w:r>
              <w:rPr>
                <w:i/>
                <w:iCs/>
              </w:rPr>
              <w:t>Trading type</w:t>
            </w:r>
            <w:r>
              <w:t>:</w:t>
            </w:r>
          </w:p>
        </w:tc>
        <w:tc>
          <w:tcPr>
            <w:tcW w:w="0" w:type="auto"/>
            <w:vAlign w:val="center"/>
            <w:hideMark/>
          </w:tcPr>
          <w:p w:rsidR="006B498E" w:rsidRDefault="006B498E" w:rsidP="0006632D">
            <w:r>
              <w:rPr>
                <w:b/>
                <w:bCs/>
              </w:rPr>
              <w:t>[p_trading_type]</w:t>
            </w:r>
          </w:p>
        </w:tc>
      </w:tr>
    </w:tbl>
    <w:p w:rsidR="006B498E" w:rsidRDefault="006B498E" w:rsidP="006B498E"/>
    <w:tbl>
      <w:tblPr>
        <w:tblW w:w="10635" w:type="dxa"/>
        <w:tblCellSpacing w:w="15" w:type="dxa"/>
        <w:tblBorders>
          <w:top w:val="outset" w:sz="12" w:space="0" w:color="FFFFFF"/>
          <w:left w:val="outset" w:sz="12" w:space="0" w:color="FFFFFF"/>
          <w:bottom w:val="outset" w:sz="12" w:space="0" w:color="FFFFFF"/>
          <w:right w:val="outset" w:sz="12" w:space="0" w:color="FFFFFF"/>
        </w:tblBorders>
        <w:tblCellMar>
          <w:top w:w="15" w:type="dxa"/>
          <w:left w:w="15" w:type="dxa"/>
          <w:bottom w:w="15" w:type="dxa"/>
          <w:right w:w="15" w:type="dxa"/>
        </w:tblCellMar>
        <w:tblLook w:val="04A0" w:firstRow="1" w:lastRow="0" w:firstColumn="1" w:lastColumn="0" w:noHBand="0" w:noVBand="1"/>
      </w:tblPr>
      <w:tblGrid>
        <w:gridCol w:w="2667"/>
        <w:gridCol w:w="2651"/>
        <w:gridCol w:w="2651"/>
        <w:gridCol w:w="2666"/>
      </w:tblGrid>
      <w:tr w:rsidR="006B498E" w:rsidTr="0006632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Quỹ giao dịch/</w:t>
            </w:r>
            <w:r>
              <w:rPr>
                <w:b/>
                <w:bCs/>
                <w:i/>
                <w:iCs/>
              </w:rPr>
              <w:t>Fund</w:t>
            </w:r>
          </w:p>
        </w:tc>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Kỳ giao dịch/ </w:t>
            </w:r>
            <w:r>
              <w:rPr>
                <w:b/>
                <w:bCs/>
                <w:i/>
                <w:iCs/>
              </w:rPr>
              <w:t>Trading day</w:t>
            </w:r>
          </w:p>
        </w:tc>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Ngày nhận kết quả giao dịch </w:t>
            </w:r>
            <w:r>
              <w:rPr>
                <w:b/>
                <w:bCs/>
              </w:rPr>
              <w:br/>
            </w:r>
            <w:r>
              <w:rPr>
                <w:b/>
                <w:bCs/>
                <w:i/>
                <w:iCs/>
              </w:rPr>
              <w:t>Confirmation day</w:t>
            </w:r>
          </w:p>
        </w:tc>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Số tiền mua/Số lượng CCQ bán </w:t>
            </w:r>
            <w:r>
              <w:rPr>
                <w:b/>
                <w:bCs/>
              </w:rPr>
              <w:br/>
            </w:r>
            <w:r>
              <w:rPr>
                <w:b/>
                <w:bCs/>
                <w:i/>
                <w:iCs/>
              </w:rPr>
              <w:t>Amount (sub)/ number of shares (red)</w:t>
            </w:r>
          </w:p>
        </w:tc>
      </w:tr>
      <w:tr w:rsidR="006B498E" w:rsidTr="0006632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[p_fund]</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[p_trading_date]</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[p_confirm]</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[p_amount]</w:t>
            </w:r>
          </w:p>
        </w:tc>
      </w:tr>
    </w:tbl>
    <w:p w:rsidR="006B498E" w:rsidRPr="00870F65" w:rsidRDefault="006B498E" w:rsidP="006B498E">
      <w:r>
        <w:rPr>
          <w:color w:val="000000"/>
          <w:sz w:val="27"/>
          <w:szCs w:val="27"/>
        </w:rPr>
        <w:br/>
        <w:t>Mọi thắc mắc, ý kiến cần giải đáp, xin Quý khách vui lòng gọi tới Trung tâm dịch vụ khách hàng VFM Contact Center theo số [headhostline] hoặc [headphone], nhấn 14</w:t>
      </w:r>
      <w:ins w:id="119" w:author="Admin" w:date="2018-08-31T10:59:00Z">
        <w:r w:rsidR="00885630">
          <w:rPr>
            <w:color w:val="000000"/>
            <w:sz w:val="27"/>
            <w:szCs w:val="27"/>
          </w:rPr>
          <w:t>9</w:t>
        </w:r>
      </w:ins>
      <w:del w:id="120" w:author="Admin" w:date="2018-08-31T10:59:00Z">
        <w:r w:rsidDel="00885630">
          <w:rPr>
            <w:color w:val="000000"/>
            <w:sz w:val="27"/>
            <w:szCs w:val="27"/>
          </w:rPr>
          <w:delText>1</w:delText>
        </w:r>
      </w:del>
      <w:r>
        <w:rPr>
          <w:color w:val="000000"/>
          <w:sz w:val="27"/>
          <w:szCs w:val="27"/>
        </w:rPr>
        <w:t xml:space="preserve"> – Hỗ trợ giao dịch điện tử (</w:t>
      </w:r>
      <w:r>
        <w:rPr>
          <w:i/>
          <w:iCs/>
          <w:color w:val="000000"/>
          <w:sz w:val="27"/>
          <w:szCs w:val="27"/>
        </w:rPr>
        <w:t>Please contact VFM Contact Center [headhostline] / [headphone], press 14</w:t>
      </w:r>
      <w:ins w:id="121" w:author="Admin" w:date="2018-08-31T10:59:00Z">
        <w:r w:rsidR="00885630">
          <w:rPr>
            <w:i/>
            <w:iCs/>
            <w:color w:val="000000"/>
            <w:sz w:val="27"/>
            <w:szCs w:val="27"/>
          </w:rPr>
          <w:t>9</w:t>
        </w:r>
      </w:ins>
      <w:del w:id="122" w:author="Admin" w:date="2018-08-31T10:59:00Z">
        <w:r w:rsidDel="00885630">
          <w:rPr>
            <w:i/>
            <w:iCs/>
            <w:color w:val="000000"/>
            <w:sz w:val="27"/>
            <w:szCs w:val="27"/>
          </w:rPr>
          <w:delText>1</w:delText>
        </w:r>
      </w:del>
      <w:r>
        <w:rPr>
          <w:i/>
          <w:iCs/>
          <w:color w:val="000000"/>
          <w:sz w:val="27"/>
          <w:szCs w:val="27"/>
        </w:rPr>
        <w:t>– “</w:t>
      </w:r>
      <w:del w:id="123" w:author="Admin" w:date="2018-08-31T10:59:00Z">
        <w:r w:rsidDel="00885630">
          <w:rPr>
            <w:i/>
            <w:iCs/>
            <w:color w:val="000000"/>
            <w:sz w:val="27"/>
            <w:szCs w:val="27"/>
          </w:rPr>
          <w:delText>eTradin</w:delText>
        </w:r>
      </w:del>
      <w:ins w:id="124" w:author="Admin" w:date="2018-08-31T10:59:00Z">
        <w:r w:rsidR="00885630">
          <w:rPr>
            <w:i/>
            <w:iCs/>
            <w:color w:val="000000"/>
            <w:sz w:val="27"/>
            <w:szCs w:val="27"/>
          </w:rPr>
          <w:t>iTrade</w:t>
        </w:r>
      </w:ins>
      <w:del w:id="125" w:author="Admin" w:date="2018-08-31T10:59:00Z">
        <w:r w:rsidDel="00885630">
          <w:rPr>
            <w:i/>
            <w:iCs/>
            <w:color w:val="000000"/>
            <w:sz w:val="27"/>
            <w:szCs w:val="27"/>
          </w:rPr>
          <w:delText>g</w:delText>
        </w:r>
      </w:del>
      <w:r>
        <w:rPr>
          <w:i/>
          <w:iCs/>
          <w:color w:val="000000"/>
          <w:sz w:val="27"/>
          <w:szCs w:val="27"/>
        </w:rPr>
        <w:t xml:space="preserve"> support” for assistance</w:t>
      </w:r>
      <w:r>
        <w:rPr>
          <w:color w:val="000000"/>
          <w:sz w:val="27"/>
          <w:szCs w:val="27"/>
        </w:rPr>
        <w:t>). </w:t>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126" w:author="Admin" w:date="2018-08-31T11:00:00Z">
        <w:r w:rsidDel="00885630">
          <w:rPr>
            <w:color w:val="000000"/>
            <w:sz w:val="27"/>
            <w:szCs w:val="27"/>
          </w:rPr>
          <w:br/>
          <w:delText>Bộ phận Giao dịch điện tử (</w:delText>
        </w:r>
        <w:r w:rsidDel="00885630">
          <w:rPr>
            <w:i/>
            <w:iCs/>
            <w:color w:val="000000"/>
            <w:sz w:val="27"/>
            <w:szCs w:val="27"/>
          </w:rPr>
          <w:delText>(VF-iTrade Department)</w:delText>
        </w:r>
        <w:r w:rsidDel="00885630">
          <w:rPr>
            <w:color w:val="000000"/>
            <w:sz w:val="27"/>
            <w:szCs w:val="27"/>
          </w:rPr>
          <w:delText>) </w:delText>
        </w:r>
        <w:r w:rsidDel="00885630">
          <w:rPr>
            <w:color w:val="000000"/>
            <w:sz w:val="27"/>
            <w:szCs w:val="27"/>
          </w:rPr>
          <w:br/>
        </w:r>
        <w:r w:rsidDel="00885630">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r>
      <w:r>
        <w:rPr>
          <w:color w:val="000000"/>
          <w:sz w:val="27"/>
          <w:szCs w:val="27"/>
        </w:rPr>
        <w:lastRenderedPageBreak/>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27" w:history="1">
        <w:r>
          <w:rPr>
            <w:rStyle w:val="Hyperlink"/>
            <w:sz w:val="27"/>
            <w:szCs w:val="27"/>
          </w:rPr>
          <w:t>[heademail]</w:t>
        </w:r>
      </w:hyperlink>
      <w:r>
        <w:rPr>
          <w:color w:val="000000"/>
          <w:sz w:val="27"/>
          <w:szCs w:val="27"/>
        </w:rPr>
        <w:t> </w:t>
      </w:r>
      <w:r>
        <w:rPr>
          <w:color w:val="000000"/>
          <w:sz w:val="27"/>
          <w:szCs w:val="27"/>
        </w:rPr>
        <w:br/>
        <w:t>Website:</w:t>
      </w:r>
      <w:hyperlink r:id="rId28" w:history="1">
        <w:r>
          <w:rPr>
            <w:rStyle w:val="Hyperlink"/>
            <w:sz w:val="27"/>
            <w:szCs w:val="27"/>
          </w:rPr>
          <w:t>[headweb]</w:t>
        </w:r>
      </w:hyperlink>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Default="006B498E" w:rsidP="006B498E"/>
    <w:p w:rsidR="006B498E" w:rsidRP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Pr>
        <w:pStyle w:val="NormalWeb"/>
        <w:rPr>
          <w:b/>
          <w:color w:val="000000"/>
          <w:sz w:val="27"/>
          <w:szCs w:val="27"/>
        </w:rPr>
      </w:pPr>
      <w:r>
        <w:rPr>
          <w:b/>
          <w:color w:val="000000"/>
          <w:sz w:val="27"/>
          <w:szCs w:val="27"/>
        </w:rPr>
        <w:t>T202</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XÁC NHẬN KẾT QUẢ MUA</w:t>
      </w:r>
      <w:r w:rsidR="009B3752">
        <w:rPr>
          <w:b/>
          <w:color w:val="000000"/>
          <w:sz w:val="27"/>
          <w:szCs w:val="27"/>
        </w:rPr>
        <w:t xml:space="preserve">/ </w:t>
      </w:r>
      <w:r w:rsidR="009B3752" w:rsidRPr="009B3752">
        <w:rPr>
          <w:b/>
          <w:color w:val="000000"/>
          <w:sz w:val="27"/>
          <w:szCs w:val="27"/>
        </w:rPr>
        <w:t>CONFIRMATION OF SUBSCRIPTION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8"/>
      </w:tblGrid>
      <w:tr w:rsidR="006B498E" w:rsidTr="0006632D">
        <w:trPr>
          <w:tblCellSpacing w:w="15" w:type="dxa"/>
        </w:trPr>
        <w:tc>
          <w:tcPr>
            <w:tcW w:w="0" w:type="auto"/>
            <w:vAlign w:val="center"/>
            <w:hideMark/>
          </w:tcPr>
          <w:p w:rsidR="006B498E" w:rsidRDefault="006B498E" w:rsidP="0006632D">
            <w:pPr>
              <w:pStyle w:val="NormalWeb"/>
              <w:jc w:val="right"/>
            </w:pPr>
            <w:r>
              <w:rPr>
                <w:b/>
                <w:bCs/>
              </w:rPr>
              <w:lastRenderedPageBreak/>
              <w:t>XÁC NHẬN ĐĂNG KÍ MUA [sip_desc]</w:t>
            </w:r>
            <w:r>
              <w:t> </w:t>
            </w:r>
            <w:r>
              <w:br/>
            </w:r>
            <w:r>
              <w:rPr>
                <w:b/>
                <w:bCs/>
              </w:rPr>
              <w:t>[sip_desc] CONFIRMATION OF SUBSCRIPTION</w:t>
            </w:r>
          </w:p>
        </w:tc>
      </w:tr>
    </w:tbl>
    <w:p w:rsidR="006B498E" w:rsidRDefault="006B498E" w:rsidP="006B498E">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54"/>
        <w:gridCol w:w="6134"/>
      </w:tblGrid>
      <w:tr w:rsidR="006B498E" w:rsidTr="0006632D">
        <w:trPr>
          <w:tblCellSpacing w:w="15" w:type="dxa"/>
        </w:trPr>
        <w:tc>
          <w:tcPr>
            <w:tcW w:w="1500" w:type="pct"/>
            <w:vAlign w:val="center"/>
            <w:hideMark/>
          </w:tcPr>
          <w:p w:rsidR="006B498E" w:rsidRDefault="006B498E" w:rsidP="0006632D">
            <w:r>
              <w:t>Công ty quản lý quỹ/Fund Manager:</w:t>
            </w:r>
          </w:p>
        </w:tc>
        <w:tc>
          <w:tcPr>
            <w:tcW w:w="0" w:type="auto"/>
            <w:vAlign w:val="center"/>
            <w:hideMark/>
          </w:tcPr>
          <w:p w:rsidR="006B498E" w:rsidRDefault="006B498E" w:rsidP="0006632D">
            <w:r>
              <w:rPr>
                <w:b/>
                <w:bCs/>
              </w:rPr>
              <w:t>[headoffice]</w:t>
            </w:r>
          </w:p>
        </w:tc>
      </w:tr>
      <w:tr w:rsidR="006B498E" w:rsidTr="0006632D">
        <w:trPr>
          <w:tblCellSpacing w:w="15" w:type="dxa"/>
        </w:trPr>
        <w:tc>
          <w:tcPr>
            <w:tcW w:w="1500" w:type="pct"/>
            <w:vAlign w:val="center"/>
            <w:hideMark/>
          </w:tcPr>
          <w:p w:rsidR="006B498E" w:rsidRDefault="006B498E" w:rsidP="0006632D">
            <w:r>
              <w:t>Địa chỉ/Address :</w:t>
            </w:r>
          </w:p>
        </w:tc>
        <w:tc>
          <w:tcPr>
            <w:tcW w:w="0" w:type="auto"/>
            <w:vAlign w:val="center"/>
            <w:hideMark/>
          </w:tcPr>
          <w:p w:rsidR="006B498E" w:rsidRDefault="006B498E" w:rsidP="0006632D">
            <w:r>
              <w:rPr>
                <w:b/>
                <w:bCs/>
              </w:rPr>
              <w:t>[headaddress]</w:t>
            </w:r>
          </w:p>
        </w:tc>
      </w:tr>
      <w:tr w:rsidR="006B498E" w:rsidTr="0006632D">
        <w:trPr>
          <w:tblCellSpacing w:w="15" w:type="dxa"/>
        </w:trPr>
        <w:tc>
          <w:tcPr>
            <w:tcW w:w="1500" w:type="pct"/>
            <w:vAlign w:val="center"/>
            <w:hideMark/>
          </w:tcPr>
          <w:p w:rsidR="006B498E" w:rsidRDefault="006B498E" w:rsidP="0006632D">
            <w:r>
              <w:t>Số điện thoại/Phone number :</w:t>
            </w:r>
          </w:p>
        </w:tc>
        <w:tc>
          <w:tcPr>
            <w:tcW w:w="0" w:type="auto"/>
            <w:vAlign w:val="center"/>
            <w:hideMark/>
          </w:tcPr>
          <w:p w:rsidR="006B498E" w:rsidRDefault="006B498E" w:rsidP="0006632D">
            <w:r>
              <w:rPr>
                <w:b/>
                <w:bCs/>
              </w:rPr>
              <w:t>[headphone]</w:t>
            </w:r>
          </w:p>
        </w:tc>
      </w:tr>
      <w:tr w:rsidR="006B498E" w:rsidTr="0006632D">
        <w:trPr>
          <w:tblCellSpacing w:w="15" w:type="dxa"/>
        </w:trPr>
        <w:tc>
          <w:tcPr>
            <w:tcW w:w="1500" w:type="pct"/>
            <w:vAlign w:val="center"/>
            <w:hideMark/>
          </w:tcPr>
          <w:p w:rsidR="006B498E" w:rsidRDefault="006B498E" w:rsidP="0006632D">
            <w:r>
              <w:t>Số fax/Fax No :</w:t>
            </w:r>
          </w:p>
        </w:tc>
        <w:tc>
          <w:tcPr>
            <w:tcW w:w="0" w:type="auto"/>
            <w:vAlign w:val="center"/>
            <w:hideMark/>
          </w:tcPr>
          <w:p w:rsidR="006B498E" w:rsidRDefault="006B498E" w:rsidP="0006632D">
            <w:r>
              <w:rPr>
                <w:b/>
                <w:bCs/>
              </w:rPr>
              <w:t>[headfax]</w:t>
            </w:r>
          </w:p>
        </w:tc>
      </w:tr>
      <w:tr w:rsidR="006B498E" w:rsidTr="0006632D">
        <w:trPr>
          <w:tblCellSpacing w:w="15" w:type="dxa"/>
        </w:trPr>
        <w:tc>
          <w:tcPr>
            <w:tcW w:w="0" w:type="auto"/>
            <w:gridSpan w:val="2"/>
            <w:tcBorders>
              <w:bottom w:val="double" w:sz="6" w:space="0" w:color="333333"/>
            </w:tcBorders>
            <w:vAlign w:val="center"/>
            <w:hideMark/>
          </w:tcPr>
          <w:p w:rsidR="006B498E" w:rsidRDefault="006B498E" w:rsidP="0006632D"/>
        </w:tc>
      </w:tr>
      <w:tr w:rsidR="006B498E" w:rsidTr="0006632D">
        <w:trPr>
          <w:tblCellSpacing w:w="15" w:type="dxa"/>
        </w:trPr>
        <w:tc>
          <w:tcPr>
            <w:tcW w:w="1500" w:type="pct"/>
            <w:vAlign w:val="center"/>
            <w:hideMark/>
          </w:tcPr>
          <w:p w:rsidR="006B498E" w:rsidRDefault="006B498E" w:rsidP="0006632D">
            <w:pPr>
              <w:rPr>
                <w:sz w:val="24"/>
                <w:szCs w:val="24"/>
              </w:rPr>
            </w:pPr>
            <w:r>
              <w:t>Tên đại lý/ Agent Name :</w:t>
            </w:r>
          </w:p>
        </w:tc>
        <w:tc>
          <w:tcPr>
            <w:tcW w:w="0" w:type="auto"/>
            <w:vAlign w:val="center"/>
            <w:hideMark/>
          </w:tcPr>
          <w:p w:rsidR="006B498E" w:rsidRDefault="006B498E" w:rsidP="0006632D">
            <w:r>
              <w:rPr>
                <w:b/>
                <w:bCs/>
              </w:rPr>
              <w:t>[mbname]</w:t>
            </w:r>
          </w:p>
        </w:tc>
      </w:tr>
      <w:tr w:rsidR="006B498E" w:rsidTr="0006632D">
        <w:trPr>
          <w:tblCellSpacing w:w="15" w:type="dxa"/>
        </w:trPr>
        <w:tc>
          <w:tcPr>
            <w:tcW w:w="1500" w:type="pct"/>
            <w:vAlign w:val="center"/>
            <w:hideMark/>
          </w:tcPr>
          <w:p w:rsidR="006B498E" w:rsidRDefault="006B498E" w:rsidP="0006632D">
            <w:r>
              <w:t>Địa chỉ/Address :</w:t>
            </w:r>
          </w:p>
        </w:tc>
        <w:tc>
          <w:tcPr>
            <w:tcW w:w="0" w:type="auto"/>
            <w:vAlign w:val="center"/>
            <w:hideMark/>
          </w:tcPr>
          <w:p w:rsidR="006B498E" w:rsidRDefault="006B498E" w:rsidP="0006632D">
            <w:r>
              <w:rPr>
                <w:b/>
                <w:bCs/>
              </w:rPr>
              <w:t>[mbaddress]</w:t>
            </w:r>
          </w:p>
        </w:tc>
      </w:tr>
      <w:tr w:rsidR="006B498E" w:rsidTr="0006632D">
        <w:trPr>
          <w:tblCellSpacing w:w="15" w:type="dxa"/>
        </w:trPr>
        <w:tc>
          <w:tcPr>
            <w:tcW w:w="1500" w:type="pct"/>
            <w:vAlign w:val="center"/>
            <w:hideMark/>
          </w:tcPr>
          <w:p w:rsidR="006B498E" w:rsidRDefault="006B498E" w:rsidP="0006632D">
            <w:r>
              <w:t>Số điện thoại/Phone number :</w:t>
            </w:r>
          </w:p>
        </w:tc>
        <w:tc>
          <w:tcPr>
            <w:tcW w:w="0" w:type="auto"/>
            <w:vAlign w:val="center"/>
            <w:hideMark/>
          </w:tcPr>
          <w:p w:rsidR="006B498E" w:rsidRDefault="006B498E" w:rsidP="0006632D">
            <w:r>
              <w:rPr>
                <w:b/>
                <w:bCs/>
              </w:rPr>
              <w:t>[mbphone]</w:t>
            </w:r>
          </w:p>
        </w:tc>
      </w:tr>
      <w:tr w:rsidR="006B498E" w:rsidTr="0006632D">
        <w:trPr>
          <w:tblCellSpacing w:w="15" w:type="dxa"/>
        </w:trPr>
        <w:tc>
          <w:tcPr>
            <w:tcW w:w="1500" w:type="pct"/>
            <w:vAlign w:val="center"/>
            <w:hideMark/>
          </w:tcPr>
          <w:p w:rsidR="006B498E" w:rsidRDefault="006B498E" w:rsidP="0006632D">
            <w:r>
              <w:t>Số fax/Fax No :</w:t>
            </w:r>
          </w:p>
        </w:tc>
        <w:tc>
          <w:tcPr>
            <w:tcW w:w="0" w:type="auto"/>
            <w:vAlign w:val="center"/>
            <w:hideMark/>
          </w:tcPr>
          <w:p w:rsidR="006B498E" w:rsidRDefault="006B498E" w:rsidP="0006632D">
            <w:r>
              <w:rPr>
                <w:b/>
                <w:bCs/>
              </w:rPr>
              <w:t>[mbfax]</w:t>
            </w:r>
          </w:p>
        </w:tc>
      </w:tr>
      <w:tr w:rsidR="006B498E" w:rsidTr="0006632D">
        <w:trPr>
          <w:tblCellSpacing w:w="15" w:type="dxa"/>
        </w:trPr>
        <w:tc>
          <w:tcPr>
            <w:tcW w:w="0" w:type="auto"/>
            <w:gridSpan w:val="2"/>
            <w:tcBorders>
              <w:bottom w:val="double" w:sz="6" w:space="0" w:color="333333"/>
            </w:tcBorders>
            <w:vAlign w:val="center"/>
            <w:hideMark/>
          </w:tcPr>
          <w:p w:rsidR="006B498E" w:rsidRDefault="006B498E" w:rsidP="0006632D"/>
        </w:tc>
      </w:tr>
      <w:tr w:rsidR="006B498E" w:rsidTr="0006632D">
        <w:trPr>
          <w:tblCellSpacing w:w="15" w:type="dxa"/>
        </w:trPr>
        <w:tc>
          <w:tcPr>
            <w:tcW w:w="1500" w:type="pct"/>
            <w:vAlign w:val="center"/>
            <w:hideMark/>
          </w:tcPr>
          <w:p w:rsidR="006B498E" w:rsidRDefault="006B498E" w:rsidP="0006632D">
            <w:pPr>
              <w:rPr>
                <w:sz w:val="24"/>
                <w:szCs w:val="24"/>
              </w:rPr>
            </w:pPr>
            <w:r>
              <w:t>Tên nhà đầu tư/Investor Name :</w:t>
            </w:r>
          </w:p>
        </w:tc>
        <w:tc>
          <w:tcPr>
            <w:tcW w:w="0" w:type="auto"/>
            <w:vAlign w:val="center"/>
            <w:hideMark/>
          </w:tcPr>
          <w:p w:rsidR="006B498E" w:rsidRDefault="006B498E" w:rsidP="0006632D">
            <w:r>
              <w:rPr>
                <w:b/>
                <w:bCs/>
              </w:rPr>
              <w:t>[fullname]</w:t>
            </w:r>
          </w:p>
        </w:tc>
      </w:tr>
      <w:tr w:rsidR="006B498E" w:rsidTr="0006632D">
        <w:trPr>
          <w:tblCellSpacing w:w="15" w:type="dxa"/>
        </w:trPr>
        <w:tc>
          <w:tcPr>
            <w:tcW w:w="1500" w:type="pct"/>
            <w:vAlign w:val="center"/>
            <w:hideMark/>
          </w:tcPr>
          <w:p w:rsidR="006B498E" w:rsidRDefault="006B498E" w:rsidP="0006632D">
            <w:r>
              <w:t>Số tài khoản giao dịch/Account No :</w:t>
            </w:r>
          </w:p>
        </w:tc>
        <w:tc>
          <w:tcPr>
            <w:tcW w:w="0" w:type="auto"/>
            <w:vAlign w:val="center"/>
            <w:hideMark/>
          </w:tcPr>
          <w:p w:rsidR="006B498E" w:rsidRDefault="006B498E" w:rsidP="0006632D">
            <w:r>
              <w:rPr>
                <w:b/>
                <w:bCs/>
              </w:rPr>
              <w:t>[custodycd]</w:t>
            </w:r>
          </w:p>
        </w:tc>
      </w:tr>
      <w:tr w:rsidR="006B498E" w:rsidTr="0006632D">
        <w:trPr>
          <w:tblCellSpacing w:w="15" w:type="dxa"/>
        </w:trPr>
        <w:tc>
          <w:tcPr>
            <w:tcW w:w="1500" w:type="pct"/>
            <w:vAlign w:val="center"/>
            <w:hideMark/>
          </w:tcPr>
          <w:p w:rsidR="006B498E" w:rsidRDefault="006B498E" w:rsidP="0006632D">
            <w:r>
              <w:t>Địa chỉ liên lạc/Mailing Address :</w:t>
            </w:r>
          </w:p>
        </w:tc>
        <w:tc>
          <w:tcPr>
            <w:tcW w:w="0" w:type="auto"/>
            <w:vAlign w:val="center"/>
            <w:hideMark/>
          </w:tcPr>
          <w:p w:rsidR="006B498E" w:rsidRDefault="006B498E" w:rsidP="0006632D">
            <w:r>
              <w:rPr>
                <w:b/>
                <w:bCs/>
              </w:rPr>
              <w:t>[address]</w:t>
            </w:r>
          </w:p>
        </w:tc>
      </w:tr>
      <w:tr w:rsidR="006B498E" w:rsidTr="0006632D">
        <w:trPr>
          <w:tblCellSpacing w:w="15" w:type="dxa"/>
        </w:trPr>
        <w:tc>
          <w:tcPr>
            <w:tcW w:w="1500" w:type="pct"/>
            <w:vAlign w:val="center"/>
            <w:hideMark/>
          </w:tcPr>
          <w:p w:rsidR="006B498E" w:rsidRDefault="006B498E" w:rsidP="0006632D">
            <w:r>
              <w:t>Địa chỉ email/Email Address :</w:t>
            </w:r>
          </w:p>
        </w:tc>
        <w:tc>
          <w:tcPr>
            <w:tcW w:w="0" w:type="auto"/>
            <w:vAlign w:val="center"/>
            <w:hideMark/>
          </w:tcPr>
          <w:p w:rsidR="006B498E" w:rsidRDefault="00CE127E" w:rsidP="0006632D">
            <w:hyperlink r:id="rId29" w:history="1">
              <w:r w:rsidR="006B498E">
                <w:rPr>
                  <w:rStyle w:val="Hyperlink"/>
                </w:rPr>
                <w:t>[email]</w:t>
              </w:r>
            </w:hyperlink>
          </w:p>
        </w:tc>
      </w:tr>
    </w:tbl>
    <w:p w:rsidR="006B498E" w:rsidRDefault="006B498E" w:rsidP="006B498E">
      <w:pPr>
        <w:pStyle w:val="NormalWeb"/>
        <w:pBdr>
          <w:bottom w:val="double" w:sz="6" w:space="2" w:color="333333"/>
        </w:pBdr>
        <w:spacing w:before="320" w:beforeAutospacing="0" w:after="80" w:afterAutospacing="0"/>
        <w:jc w:val="center"/>
        <w:rPr>
          <w:color w:val="000000"/>
          <w:sz w:val="27"/>
          <w:szCs w:val="27"/>
        </w:rPr>
      </w:pPr>
      <w:r>
        <w:rPr>
          <w:b/>
          <w:bCs/>
          <w:color w:val="000000"/>
          <w:sz w:val="27"/>
          <w:szCs w:val="27"/>
        </w:rPr>
        <w:t>XÁC NHẬN ĐĂNG KÍ MUA [sip_desc]</w:t>
      </w:r>
      <w:r>
        <w:rPr>
          <w:b/>
          <w:bCs/>
          <w:color w:val="000000"/>
          <w:sz w:val="27"/>
          <w:szCs w:val="27"/>
        </w:rPr>
        <w:br/>
        <w:t>[sip_desc] CONFIRMATION OF SUBSCRIPTION</w:t>
      </w:r>
    </w:p>
    <w:p w:rsidR="006B498E" w:rsidRDefault="006B498E" w:rsidP="006B498E">
      <w:pPr>
        <w:pStyle w:val="NormalWeb"/>
        <w:pBdr>
          <w:bottom w:val="double" w:sz="6" w:space="2" w:color="333333"/>
        </w:pBdr>
        <w:spacing w:before="40" w:beforeAutospacing="0" w:after="40" w:afterAutospacing="0"/>
        <w:jc w:val="center"/>
        <w:rPr>
          <w:color w:val="000000"/>
          <w:sz w:val="27"/>
          <w:szCs w:val="27"/>
        </w:rPr>
      </w:pPr>
      <w:r>
        <w:rPr>
          <w:b/>
          <w:bCs/>
          <w:color w:val="000000"/>
          <w:sz w:val="27"/>
          <w:szCs w:val="27"/>
        </w:rPr>
        <w:t>[fundname] - [symbol]</w:t>
      </w:r>
    </w:p>
    <w:p w:rsidR="006B498E" w:rsidRDefault="006B498E" w:rsidP="006B498E">
      <w:pPr>
        <w:pStyle w:val="NormalWeb"/>
        <w:pBdr>
          <w:bottom w:val="double" w:sz="6" w:space="2" w:color="333333"/>
        </w:pBdr>
        <w:spacing w:before="80" w:beforeAutospacing="0" w:after="160" w:afterAutospacing="0"/>
        <w:rPr>
          <w:color w:val="000000"/>
          <w:sz w:val="27"/>
          <w:szCs w:val="27"/>
        </w:rPr>
      </w:pPr>
      <w:r>
        <w:rPr>
          <w:b/>
          <w:bCs/>
          <w:color w:val="000000"/>
          <w:sz w:val="27"/>
          <w:szCs w:val="27"/>
        </w:rPr>
        <w:t>Ngày giao dịch/Dealing Date : [tradingdate]</w:t>
      </w:r>
      <w:r>
        <w:rPr>
          <w:color w:val="000000"/>
          <w:sz w:val="27"/>
          <w:szCs w:val="27"/>
        </w:rPr>
        <w:t> </w:t>
      </w:r>
      <w:r>
        <w:rPr>
          <w:color w:val="000000"/>
          <w:sz w:val="27"/>
          <w:szCs w:val="27"/>
        </w:rPr>
        <w:br/>
      </w:r>
      <w:r>
        <w:rPr>
          <w:b/>
          <w:bCs/>
          <w:color w:val="000000"/>
          <w:sz w:val="27"/>
          <w:szCs w:val="27"/>
        </w:rPr>
        <w:t>Ngày định giá/Valuation Date : [tradingdate]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8"/>
      </w:tblGrid>
      <w:tr w:rsidR="006B498E" w:rsidTr="0006632D">
        <w:trPr>
          <w:tblCellSpacing w:w="15" w:type="dxa"/>
        </w:trPr>
        <w:tc>
          <w:tcPr>
            <w:tcW w:w="0" w:type="auto"/>
            <w:vAlign w:val="center"/>
            <w:hideMark/>
          </w:tcPr>
          <w:p w:rsidR="006B498E" w:rsidRDefault="006B498E" w:rsidP="0006632D">
            <w:pPr>
              <w:rPr>
                <w:sz w:val="24"/>
                <w:szCs w:val="24"/>
              </w:rPr>
            </w:pPr>
            <w:r>
              <w:lastRenderedPageBreak/>
              <w:t>Chúng tôi thông báo đã nhận mẫu đăng ký mua của quý khách hàng đối chiếu với việc thanh toán của quý khách hàng,chúng tôi xác nhận sự phân bổ chi tiết như sau :</w:t>
            </w:r>
          </w:p>
        </w:tc>
      </w:tr>
      <w:tr w:rsidR="006B498E" w:rsidTr="0006632D">
        <w:trPr>
          <w:tblCellSpacing w:w="15" w:type="dxa"/>
        </w:trPr>
        <w:tc>
          <w:tcPr>
            <w:tcW w:w="0" w:type="auto"/>
            <w:vAlign w:val="center"/>
            <w:hideMark/>
          </w:tcPr>
          <w:p w:rsidR="006B498E" w:rsidRDefault="006B498E" w:rsidP="0006632D">
            <w:pPr>
              <w:spacing w:before="80" w:after="160"/>
            </w:pPr>
            <w:r>
              <w:rPr>
                <w:i/>
                <w:iCs/>
              </w:rPr>
              <w:t>We hereby acknowledge receipt of your subcription application. Subject to clearance of subcription money,we confirm that allotment detail as set out below.</w:t>
            </w:r>
          </w:p>
        </w:tc>
      </w:tr>
    </w:tbl>
    <w:p w:rsidR="006B498E" w:rsidRDefault="006B498E" w:rsidP="006B498E">
      <w:pPr>
        <w:rPr>
          <w:vanish/>
        </w:rPr>
      </w:pPr>
    </w:p>
    <w:tbl>
      <w:tblPr>
        <w:tblW w:w="12075" w:type="dxa"/>
        <w:tblBorders>
          <w:top w:val="double" w:sz="6" w:space="0" w:color="333333"/>
        </w:tblBorders>
        <w:tblCellMar>
          <w:top w:w="30" w:type="dxa"/>
          <w:left w:w="30" w:type="dxa"/>
          <w:bottom w:w="30" w:type="dxa"/>
          <w:right w:w="30" w:type="dxa"/>
        </w:tblCellMar>
        <w:tblLook w:val="04A0" w:firstRow="1" w:lastRow="0" w:firstColumn="1" w:lastColumn="0" w:noHBand="0" w:noVBand="1"/>
      </w:tblPr>
      <w:tblGrid>
        <w:gridCol w:w="1534"/>
        <w:gridCol w:w="1230"/>
        <w:gridCol w:w="1368"/>
        <w:gridCol w:w="1368"/>
        <w:gridCol w:w="984"/>
        <w:gridCol w:w="1721"/>
        <w:gridCol w:w="1368"/>
        <w:gridCol w:w="2607"/>
      </w:tblGrid>
      <w:tr w:rsidR="006B498E" w:rsidTr="0006632D">
        <w:tc>
          <w:tcPr>
            <w:tcW w:w="0" w:type="auto"/>
            <w:tcBorders>
              <w:bottom w:val="double" w:sz="6" w:space="0" w:color="333333"/>
            </w:tcBorders>
            <w:vAlign w:val="center"/>
            <w:hideMark/>
          </w:tcPr>
          <w:p w:rsidR="006B498E" w:rsidRDefault="006B498E" w:rsidP="0006632D">
            <w:pPr>
              <w:pStyle w:val="NormalWeb"/>
              <w:jc w:val="center"/>
              <w:rPr>
                <w:b/>
                <w:bCs/>
              </w:rPr>
            </w:pPr>
            <w:r>
              <w:rPr>
                <w:b/>
                <w:bCs/>
              </w:rPr>
              <w:t>Ngày giao dịch/</w:t>
            </w:r>
            <w:r>
              <w:rPr>
                <w:b/>
                <w:bCs/>
              </w:rPr>
              <w:br/>
              <w:t>Dealing date</w:t>
            </w:r>
          </w:p>
        </w:tc>
        <w:tc>
          <w:tcPr>
            <w:tcW w:w="5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Loại tiền tệ/</w:t>
            </w:r>
            <w:r>
              <w:rPr>
                <w:b/>
                <w:bCs/>
              </w:rPr>
              <w:br/>
              <w:t>Currency</w:t>
            </w:r>
          </w:p>
        </w:tc>
        <w:tc>
          <w:tcPr>
            <w:tcW w:w="12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Tổng số tiền đăng ký mua/</w:t>
            </w:r>
            <w:r>
              <w:rPr>
                <w:b/>
                <w:bCs/>
              </w:rPr>
              <w:br/>
              <w:t>Gross Subscription Amount</w:t>
            </w:r>
          </w:p>
        </w:tc>
        <w:tc>
          <w:tcPr>
            <w:tcW w:w="12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Tống số tiền đăng ký mua theo tỷ lệ/</w:t>
            </w:r>
            <w:r>
              <w:rPr>
                <w:b/>
                <w:bCs/>
              </w:rPr>
              <w:br/>
              <w:t>Actual Subscription Amount</w:t>
            </w:r>
            <w:r>
              <w:rPr>
                <w:b/>
                <w:bCs/>
              </w:rPr>
              <w:br/>
              <w:t>(1)</w:t>
            </w:r>
          </w:p>
        </w:tc>
        <w:tc>
          <w:tcPr>
            <w:tcW w:w="5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Tổng số phí/</w:t>
            </w:r>
            <w:r>
              <w:rPr>
                <w:b/>
                <w:bCs/>
              </w:rPr>
              <w:br/>
              <w:t>Total Charges</w:t>
            </w:r>
          </w:p>
        </w:tc>
        <w:tc>
          <w:tcPr>
            <w:tcW w:w="12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Tổng số tiền đăng ký mua ròng/</w:t>
            </w:r>
            <w:r>
              <w:rPr>
                <w:b/>
                <w:bCs/>
              </w:rPr>
              <w:br/>
              <w:t>Net Subscription Amount</w:t>
            </w:r>
            <w:r>
              <w:rPr>
                <w:b/>
                <w:bCs/>
              </w:rPr>
              <w:br/>
              <w:t>(2)</w:t>
            </w:r>
          </w:p>
        </w:tc>
        <w:tc>
          <w:tcPr>
            <w:tcW w:w="5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Giá GTTSR trên 1 CCQ/</w:t>
            </w:r>
            <w:r>
              <w:rPr>
                <w:b/>
                <w:bCs/>
              </w:rPr>
              <w:br/>
              <w:t>Subscription Price</w:t>
            </w:r>
          </w:p>
        </w:tc>
        <w:tc>
          <w:tcPr>
            <w:tcW w:w="0" w:type="auto"/>
            <w:tcBorders>
              <w:bottom w:val="double" w:sz="6" w:space="0" w:color="333333"/>
            </w:tcBorders>
            <w:vAlign w:val="center"/>
            <w:hideMark/>
          </w:tcPr>
          <w:p w:rsidR="006B498E" w:rsidRDefault="006B498E" w:rsidP="0006632D">
            <w:pPr>
              <w:pStyle w:val="NormalWeb"/>
              <w:jc w:val="center"/>
              <w:rPr>
                <w:b/>
                <w:bCs/>
              </w:rPr>
            </w:pPr>
            <w:r>
              <w:rPr>
                <w:b/>
                <w:bCs/>
              </w:rPr>
              <w:t>Số lượng Đơn vị quỹ/</w:t>
            </w:r>
            <w:r>
              <w:rPr>
                <w:b/>
                <w:bCs/>
              </w:rPr>
              <w:br/>
              <w:t>Quantity([Shares/Units])</w:t>
            </w:r>
            <w:r>
              <w:rPr>
                <w:b/>
                <w:bCs/>
              </w:rPr>
              <w:br/>
              <w:t>(3)</w:t>
            </w:r>
          </w:p>
        </w:tc>
      </w:tr>
      <w:tr w:rsidR="006B498E" w:rsidTr="0006632D">
        <w:tc>
          <w:tcPr>
            <w:tcW w:w="0" w:type="auto"/>
            <w:gridSpan w:val="7"/>
            <w:tcBorders>
              <w:bottom w:val="single" w:sz="8" w:space="0" w:color="333333"/>
            </w:tcBorders>
            <w:vAlign w:val="center"/>
            <w:hideMark/>
          </w:tcPr>
          <w:p w:rsidR="006B498E" w:rsidRDefault="006B498E" w:rsidP="0006632D">
            <w:pPr>
              <w:spacing w:before="75"/>
              <w:rPr>
                <w:b/>
                <w:bCs/>
              </w:rPr>
            </w:pPr>
            <w:r>
              <w:rPr>
                <w:b/>
                <w:bCs/>
              </w:rPr>
              <w:t>Số dư đầu kỳ/Balance B/F</w:t>
            </w:r>
          </w:p>
        </w:tc>
        <w:tc>
          <w:tcPr>
            <w:tcW w:w="0" w:type="auto"/>
            <w:tcBorders>
              <w:left w:val="single" w:sz="8" w:space="0" w:color="333333"/>
              <w:bottom w:val="single" w:sz="8" w:space="0" w:color="333333"/>
            </w:tcBorders>
            <w:vAlign w:val="center"/>
            <w:hideMark/>
          </w:tcPr>
          <w:p w:rsidR="006B498E" w:rsidRDefault="006B498E" w:rsidP="0006632D">
            <w:pPr>
              <w:spacing w:before="75"/>
              <w:jc w:val="center"/>
              <w:rPr>
                <w:b/>
                <w:bCs/>
              </w:rPr>
            </w:pPr>
            <w:r>
              <w:rPr>
                <w:b/>
                <w:bCs/>
              </w:rPr>
              <w:t>[beginqtty_buy]</w:t>
            </w:r>
          </w:p>
        </w:tc>
      </w:tr>
      <w:tr w:rsidR="006B498E" w:rsidTr="0006632D">
        <w:tc>
          <w:tcPr>
            <w:tcW w:w="0" w:type="auto"/>
            <w:tcBorders>
              <w:bottom w:val="single" w:sz="8" w:space="0" w:color="333333"/>
            </w:tcBorders>
            <w:vAlign w:val="center"/>
            <w:hideMark/>
          </w:tcPr>
          <w:p w:rsidR="006B498E" w:rsidRDefault="006B498E" w:rsidP="0006632D">
            <w:pPr>
              <w:spacing w:before="0"/>
              <w:jc w:val="center"/>
              <w:rPr>
                <w:b/>
                <w:bCs/>
              </w:rPr>
            </w:pPr>
            <w:r>
              <w:rPr>
                <w:b/>
                <w:bCs/>
              </w:rPr>
              <w:t>[tradingdate]</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[currency]</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[orderamt]</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[matchamt]</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[feeamt]</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[totalamt_buy]</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[nav]</w:t>
            </w:r>
          </w:p>
        </w:tc>
        <w:tc>
          <w:tcPr>
            <w:tcW w:w="0" w:type="auto"/>
            <w:tcBorders>
              <w:bottom w:val="single" w:sz="8" w:space="0" w:color="333333"/>
            </w:tcBorders>
            <w:vAlign w:val="center"/>
            <w:hideMark/>
          </w:tcPr>
          <w:p w:rsidR="006B498E" w:rsidRDefault="006B498E" w:rsidP="0006632D">
            <w:pPr>
              <w:jc w:val="center"/>
              <w:rPr>
                <w:b/>
                <w:bCs/>
              </w:rPr>
            </w:pPr>
            <w:r>
              <w:rPr>
                <w:b/>
                <w:bCs/>
              </w:rPr>
              <w:t>[qtty_buy]</w:t>
            </w:r>
          </w:p>
        </w:tc>
      </w:tr>
      <w:tr w:rsidR="006B498E" w:rsidTr="0006632D">
        <w:tc>
          <w:tcPr>
            <w:tcW w:w="0" w:type="auto"/>
            <w:gridSpan w:val="7"/>
            <w:tcBorders>
              <w:bottom w:val="double" w:sz="6" w:space="0" w:color="333333"/>
            </w:tcBorders>
            <w:vAlign w:val="center"/>
            <w:hideMark/>
          </w:tcPr>
          <w:p w:rsidR="006B498E" w:rsidRDefault="006B498E" w:rsidP="0006632D">
            <w:pPr>
              <w:rPr>
                <w:b/>
                <w:bCs/>
              </w:rPr>
            </w:pPr>
            <w:r>
              <w:rPr>
                <w:b/>
                <w:bCs/>
              </w:rPr>
              <w:t>Số dư cuối kỳ/Balance C/F</w:t>
            </w:r>
          </w:p>
        </w:tc>
        <w:tc>
          <w:tcPr>
            <w:tcW w:w="0" w:type="auto"/>
            <w:tcBorders>
              <w:left w:val="single" w:sz="8" w:space="0" w:color="333333"/>
              <w:bottom w:val="double" w:sz="6" w:space="0" w:color="333333"/>
            </w:tcBorders>
            <w:vAlign w:val="center"/>
            <w:hideMark/>
          </w:tcPr>
          <w:p w:rsidR="006B498E" w:rsidRDefault="006B498E" w:rsidP="0006632D">
            <w:pPr>
              <w:jc w:val="center"/>
              <w:rPr>
                <w:b/>
                <w:bCs/>
              </w:rPr>
            </w:pPr>
            <w:r>
              <w:rPr>
                <w:b/>
                <w:bCs/>
              </w:rPr>
              <w:t>[endqtty]</w:t>
            </w:r>
          </w:p>
        </w:tc>
      </w:tr>
    </w:tbl>
    <w:p w:rsidR="006B498E" w:rsidRDefault="006B498E" w:rsidP="006B498E">
      <w:pPr>
        <w:pStyle w:val="NormalWeb"/>
        <w:rPr>
          <w:color w:val="000000"/>
          <w:sz w:val="27"/>
          <w:szCs w:val="27"/>
        </w:rPr>
      </w:pPr>
      <w:r>
        <w:rPr>
          <w:b/>
          <w:bCs/>
          <w:color w:val="000000"/>
          <w:sz w:val="27"/>
          <w:szCs w:val="27"/>
        </w:rPr>
        <w:t>Ghi chú/Remarks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243"/>
      </w:tblGrid>
      <w:tr w:rsidR="006B498E" w:rsidTr="0006632D">
        <w:trPr>
          <w:tblCellSpacing w:w="15" w:type="dxa"/>
        </w:trPr>
        <w:tc>
          <w:tcPr>
            <w:tcW w:w="1500" w:type="dxa"/>
            <w:vAlign w:val="center"/>
            <w:hideMark/>
          </w:tcPr>
          <w:p w:rsidR="006B498E" w:rsidRDefault="006B498E" w:rsidP="0006632D">
            <w:pPr>
              <w:rPr>
                <w:sz w:val="24"/>
                <w:szCs w:val="24"/>
              </w:rPr>
            </w:pPr>
            <w:r>
              <w:t>(1)</w:t>
            </w:r>
          </w:p>
        </w:tc>
        <w:tc>
          <w:tcPr>
            <w:tcW w:w="0" w:type="auto"/>
            <w:vAlign w:val="center"/>
            <w:hideMark/>
          </w:tcPr>
          <w:p w:rsidR="006B498E" w:rsidRDefault="006B498E" w:rsidP="0006632D">
            <w:r>
              <w:t>Tổng số tiền đăng ký mua theo tỷ lệ có thể nhỏ hơn tổng số tiền đăng ký mua trong những trường hợp được quy định trong Bản cáo bạch (nếu có).</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Actual subcription amount can be less than the gross subcription amount in cases as regulated in the Prospectus (if applicable).</w:t>
            </w:r>
          </w:p>
        </w:tc>
      </w:tr>
      <w:tr w:rsidR="006B498E" w:rsidTr="0006632D">
        <w:trPr>
          <w:tblCellSpacing w:w="15" w:type="dxa"/>
        </w:trPr>
        <w:tc>
          <w:tcPr>
            <w:tcW w:w="0" w:type="auto"/>
            <w:vAlign w:val="center"/>
            <w:hideMark/>
          </w:tcPr>
          <w:p w:rsidR="006B498E" w:rsidRDefault="006B498E" w:rsidP="0006632D">
            <w:r>
              <w:t>(2)</w:t>
            </w:r>
          </w:p>
        </w:tc>
        <w:tc>
          <w:tcPr>
            <w:tcW w:w="0" w:type="auto"/>
            <w:vAlign w:val="center"/>
            <w:hideMark/>
          </w:tcPr>
          <w:p w:rsidR="006B498E" w:rsidRDefault="006B498E" w:rsidP="0006632D">
            <w:r>
              <w:t>Tổng số tiền đăng ký mua ròng = Tổng số tiền đăng ký mua - Tổng số phí.</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Net Subcription amount = Gross subcription amount - Total charges.</w:t>
            </w:r>
          </w:p>
        </w:tc>
      </w:tr>
      <w:tr w:rsidR="006B498E" w:rsidTr="0006632D">
        <w:trPr>
          <w:tblCellSpacing w:w="15" w:type="dxa"/>
        </w:trPr>
        <w:tc>
          <w:tcPr>
            <w:tcW w:w="0" w:type="auto"/>
            <w:vAlign w:val="center"/>
            <w:hideMark/>
          </w:tcPr>
          <w:p w:rsidR="006B498E" w:rsidRDefault="006B498E" w:rsidP="0006632D">
            <w:r>
              <w:t>(3)</w:t>
            </w:r>
          </w:p>
        </w:tc>
        <w:tc>
          <w:tcPr>
            <w:tcW w:w="0" w:type="auto"/>
            <w:vAlign w:val="center"/>
            <w:hideMark/>
          </w:tcPr>
          <w:p w:rsidR="006B498E" w:rsidRDefault="006B498E" w:rsidP="0006632D">
            <w:r>
              <w:t>Số lượng chứng chỉ quỹ thay đổi trong kỳ là số lượng chứng chỉ quỹ được mua.</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t>The change in balance is the alloted amount</w:t>
            </w:r>
          </w:p>
        </w:tc>
      </w:tr>
      <w:tr w:rsidR="006B498E" w:rsidTr="0006632D">
        <w:trPr>
          <w:tblCellSpacing w:w="15" w:type="dxa"/>
        </w:trPr>
        <w:tc>
          <w:tcPr>
            <w:tcW w:w="0" w:type="auto"/>
            <w:vAlign w:val="center"/>
            <w:hideMark/>
          </w:tcPr>
          <w:p w:rsidR="006B498E" w:rsidRDefault="006B498E" w:rsidP="0006632D">
            <w:r>
              <w:t>(4)</w:t>
            </w:r>
          </w:p>
        </w:tc>
        <w:tc>
          <w:tcPr>
            <w:tcW w:w="0" w:type="auto"/>
            <w:vAlign w:val="center"/>
            <w:hideMark/>
          </w:tcPr>
          <w:p w:rsidR="006B498E" w:rsidRDefault="006B498E" w:rsidP="0006632D">
            <w:r>
              <w:t>Hình thức thanh toán = chuyển khoản</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Mode of payment = Telegraphic transfer.</w:t>
            </w:r>
          </w:p>
        </w:tc>
      </w:tr>
      <w:tr w:rsidR="006B498E" w:rsidTr="0006632D">
        <w:trPr>
          <w:tblCellSpacing w:w="15" w:type="dxa"/>
        </w:trPr>
        <w:tc>
          <w:tcPr>
            <w:tcW w:w="0" w:type="auto"/>
            <w:vAlign w:val="center"/>
            <w:hideMark/>
          </w:tcPr>
          <w:p w:rsidR="006B498E" w:rsidRDefault="006B498E" w:rsidP="0006632D">
            <w:r>
              <w:lastRenderedPageBreak/>
              <w:t>(5)</w:t>
            </w:r>
          </w:p>
        </w:tc>
        <w:tc>
          <w:tcPr>
            <w:tcW w:w="0" w:type="auto"/>
            <w:vAlign w:val="center"/>
            <w:hideMark/>
          </w:tcPr>
          <w:p w:rsidR="006B498E" w:rsidRDefault="006B498E" w:rsidP="0006632D">
            <w:r>
              <w:t>Thông báo này được tạo bởi hệ thống của VSD và không cần chữ ký</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This is a computer generated advice of VSD, and no signature is required.</w:t>
            </w:r>
          </w:p>
        </w:tc>
      </w:tr>
      <w:tr w:rsidR="006B498E" w:rsidTr="0006632D">
        <w:trPr>
          <w:tblCellSpacing w:w="15" w:type="dxa"/>
        </w:trPr>
        <w:tc>
          <w:tcPr>
            <w:tcW w:w="0" w:type="auto"/>
            <w:vAlign w:val="center"/>
            <w:hideMark/>
          </w:tcPr>
          <w:p w:rsidR="006B498E" w:rsidRDefault="006B498E" w:rsidP="0006632D">
            <w:r>
              <w:t>(6)</w:t>
            </w:r>
          </w:p>
        </w:tc>
        <w:tc>
          <w:tcPr>
            <w:tcW w:w="0" w:type="auto"/>
            <w:vAlign w:val="center"/>
            <w:hideMark/>
          </w:tcPr>
          <w:p w:rsidR="006B498E" w:rsidRDefault="006B498E" w:rsidP="0006632D">
            <w:r>
              <w:t>Số liệu dùng trong thông báo xác nhận này được cung cấp bởi Trung tâm lưu ký chứng khoán (VSD), Quý nhà đầu tư vui lòng kiểm tra nội dung trên Thông báo xác nhận giao dịch này, mọi sai sót (nếu có) quý nhà đầu tư vui lòng liên hệ Đại lý phân phối để được cập nhật, điều chỉnh cho kịp thời.</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Trading result is generated from Transaction Report given and signed by Vietnam Securities Depository - Tranfer Agency of [symbol] Fund.Please contact your Distributor for updating or correcting if there is any discrepancy.</w:t>
            </w:r>
          </w:p>
        </w:tc>
      </w:tr>
    </w:tbl>
    <w:p w:rsidR="006B498E" w:rsidRPr="00E03064" w:rsidRDefault="006B498E" w:rsidP="006B498E"/>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Pr>
        <w:pStyle w:val="NormalWeb"/>
        <w:rPr>
          <w:b/>
          <w:color w:val="000000"/>
          <w:sz w:val="27"/>
          <w:szCs w:val="27"/>
        </w:rPr>
      </w:pPr>
    </w:p>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Pr>
        <w:pStyle w:val="NormalWeb"/>
        <w:rPr>
          <w:b/>
          <w:color w:val="000000"/>
          <w:sz w:val="27"/>
          <w:szCs w:val="27"/>
        </w:rPr>
      </w:pPr>
      <w:r>
        <w:rPr>
          <w:b/>
          <w:color w:val="000000"/>
          <w:sz w:val="27"/>
          <w:szCs w:val="27"/>
        </w:rPr>
        <w:lastRenderedPageBreak/>
        <w:t>T203</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XÁC NHẬN KẾT QUẢ BÁN</w:t>
      </w:r>
      <w:r w:rsidR="009B3752">
        <w:rPr>
          <w:b/>
          <w:color w:val="000000"/>
          <w:sz w:val="27"/>
          <w:szCs w:val="27"/>
        </w:rPr>
        <w:t xml:space="preserve">/ </w:t>
      </w:r>
      <w:r w:rsidR="009B3752" w:rsidRPr="009B3752">
        <w:rPr>
          <w:b/>
          <w:color w:val="000000"/>
          <w:sz w:val="27"/>
          <w:szCs w:val="27"/>
        </w:rPr>
        <w:t>CONFIRMATION OF REDEMPTION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8"/>
      </w:tblGrid>
      <w:tr w:rsidR="006B498E" w:rsidTr="0006632D">
        <w:trPr>
          <w:tblCellSpacing w:w="15" w:type="dxa"/>
        </w:trPr>
        <w:tc>
          <w:tcPr>
            <w:tcW w:w="0" w:type="auto"/>
            <w:vAlign w:val="center"/>
            <w:hideMark/>
          </w:tcPr>
          <w:p w:rsidR="006B498E" w:rsidRDefault="006B498E" w:rsidP="0006632D">
            <w:pPr>
              <w:pStyle w:val="NormalWeb"/>
              <w:jc w:val="right"/>
            </w:pPr>
            <w:r>
              <w:rPr>
                <w:b/>
                <w:bCs/>
              </w:rPr>
              <w:t>XÁC NHẬN ĐĂNG KÍ BÁN [sip_desc]</w:t>
            </w:r>
            <w:r>
              <w:t> </w:t>
            </w:r>
            <w:r>
              <w:br/>
            </w:r>
            <w:r>
              <w:rPr>
                <w:b/>
                <w:bCs/>
              </w:rPr>
              <w:t>[sip_desc] CONFIRMATION OF REDEMPTION</w:t>
            </w:r>
          </w:p>
        </w:tc>
      </w:tr>
    </w:tbl>
    <w:p w:rsidR="006B498E" w:rsidRDefault="006B498E" w:rsidP="006B498E">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54"/>
        <w:gridCol w:w="6134"/>
      </w:tblGrid>
      <w:tr w:rsidR="006B498E" w:rsidTr="0006632D">
        <w:trPr>
          <w:tblCellSpacing w:w="15" w:type="dxa"/>
        </w:trPr>
        <w:tc>
          <w:tcPr>
            <w:tcW w:w="1500" w:type="pct"/>
            <w:vAlign w:val="center"/>
            <w:hideMark/>
          </w:tcPr>
          <w:p w:rsidR="006B498E" w:rsidRDefault="006B498E" w:rsidP="0006632D">
            <w:r>
              <w:t>Công ty quản lý quỹ/Fund Manager:</w:t>
            </w:r>
          </w:p>
        </w:tc>
        <w:tc>
          <w:tcPr>
            <w:tcW w:w="0" w:type="auto"/>
            <w:vAlign w:val="center"/>
            <w:hideMark/>
          </w:tcPr>
          <w:p w:rsidR="006B498E" w:rsidRDefault="006B498E" w:rsidP="0006632D">
            <w:r>
              <w:rPr>
                <w:b/>
                <w:bCs/>
              </w:rPr>
              <w:t>[headoffice]</w:t>
            </w:r>
          </w:p>
        </w:tc>
      </w:tr>
      <w:tr w:rsidR="006B498E" w:rsidTr="0006632D">
        <w:trPr>
          <w:tblCellSpacing w:w="15" w:type="dxa"/>
        </w:trPr>
        <w:tc>
          <w:tcPr>
            <w:tcW w:w="1500" w:type="pct"/>
            <w:vAlign w:val="center"/>
            <w:hideMark/>
          </w:tcPr>
          <w:p w:rsidR="006B498E" w:rsidRDefault="006B498E" w:rsidP="0006632D">
            <w:r>
              <w:t>Địa chỉ/Address :</w:t>
            </w:r>
          </w:p>
        </w:tc>
        <w:tc>
          <w:tcPr>
            <w:tcW w:w="0" w:type="auto"/>
            <w:vAlign w:val="center"/>
            <w:hideMark/>
          </w:tcPr>
          <w:p w:rsidR="006B498E" w:rsidRDefault="006B498E" w:rsidP="0006632D">
            <w:r>
              <w:rPr>
                <w:b/>
                <w:bCs/>
              </w:rPr>
              <w:t>[headaddress]</w:t>
            </w:r>
          </w:p>
        </w:tc>
      </w:tr>
      <w:tr w:rsidR="006B498E" w:rsidTr="0006632D">
        <w:trPr>
          <w:tblCellSpacing w:w="15" w:type="dxa"/>
        </w:trPr>
        <w:tc>
          <w:tcPr>
            <w:tcW w:w="1500" w:type="pct"/>
            <w:vAlign w:val="center"/>
            <w:hideMark/>
          </w:tcPr>
          <w:p w:rsidR="006B498E" w:rsidRDefault="006B498E" w:rsidP="0006632D">
            <w:r>
              <w:t>Số điện thoại/Phone number :</w:t>
            </w:r>
          </w:p>
        </w:tc>
        <w:tc>
          <w:tcPr>
            <w:tcW w:w="0" w:type="auto"/>
            <w:vAlign w:val="center"/>
            <w:hideMark/>
          </w:tcPr>
          <w:p w:rsidR="006B498E" w:rsidRDefault="006B498E" w:rsidP="0006632D">
            <w:r>
              <w:rPr>
                <w:b/>
                <w:bCs/>
              </w:rPr>
              <w:t>[headphone]</w:t>
            </w:r>
          </w:p>
        </w:tc>
      </w:tr>
      <w:tr w:rsidR="006B498E" w:rsidTr="0006632D">
        <w:trPr>
          <w:tblCellSpacing w:w="15" w:type="dxa"/>
        </w:trPr>
        <w:tc>
          <w:tcPr>
            <w:tcW w:w="1500" w:type="pct"/>
            <w:vAlign w:val="center"/>
            <w:hideMark/>
          </w:tcPr>
          <w:p w:rsidR="006B498E" w:rsidRDefault="006B498E" w:rsidP="0006632D">
            <w:r>
              <w:t>Số fax/Fax No :</w:t>
            </w:r>
          </w:p>
        </w:tc>
        <w:tc>
          <w:tcPr>
            <w:tcW w:w="0" w:type="auto"/>
            <w:vAlign w:val="center"/>
            <w:hideMark/>
          </w:tcPr>
          <w:p w:rsidR="006B498E" w:rsidRDefault="006B498E" w:rsidP="0006632D">
            <w:r>
              <w:rPr>
                <w:b/>
                <w:bCs/>
              </w:rPr>
              <w:t>[headfax]</w:t>
            </w:r>
          </w:p>
        </w:tc>
      </w:tr>
      <w:tr w:rsidR="006B498E" w:rsidTr="0006632D">
        <w:trPr>
          <w:tblCellSpacing w:w="15" w:type="dxa"/>
        </w:trPr>
        <w:tc>
          <w:tcPr>
            <w:tcW w:w="0" w:type="auto"/>
            <w:gridSpan w:val="2"/>
            <w:tcBorders>
              <w:bottom w:val="double" w:sz="6" w:space="0" w:color="333333"/>
            </w:tcBorders>
            <w:vAlign w:val="center"/>
            <w:hideMark/>
          </w:tcPr>
          <w:p w:rsidR="006B498E" w:rsidRDefault="006B498E" w:rsidP="0006632D"/>
        </w:tc>
      </w:tr>
      <w:tr w:rsidR="006B498E" w:rsidTr="0006632D">
        <w:trPr>
          <w:tblCellSpacing w:w="15" w:type="dxa"/>
        </w:trPr>
        <w:tc>
          <w:tcPr>
            <w:tcW w:w="1500" w:type="pct"/>
            <w:vAlign w:val="center"/>
            <w:hideMark/>
          </w:tcPr>
          <w:p w:rsidR="006B498E" w:rsidRDefault="006B498E" w:rsidP="0006632D">
            <w:pPr>
              <w:rPr>
                <w:sz w:val="24"/>
                <w:szCs w:val="24"/>
              </w:rPr>
            </w:pPr>
            <w:r>
              <w:t>Tên đại lý/ Agent Name :</w:t>
            </w:r>
          </w:p>
        </w:tc>
        <w:tc>
          <w:tcPr>
            <w:tcW w:w="0" w:type="auto"/>
            <w:vAlign w:val="center"/>
            <w:hideMark/>
          </w:tcPr>
          <w:p w:rsidR="006B498E" w:rsidRDefault="006B498E" w:rsidP="0006632D">
            <w:r>
              <w:rPr>
                <w:b/>
                <w:bCs/>
              </w:rPr>
              <w:t>[mbname]</w:t>
            </w:r>
          </w:p>
        </w:tc>
      </w:tr>
      <w:tr w:rsidR="006B498E" w:rsidTr="0006632D">
        <w:trPr>
          <w:tblCellSpacing w:w="15" w:type="dxa"/>
        </w:trPr>
        <w:tc>
          <w:tcPr>
            <w:tcW w:w="1500" w:type="pct"/>
            <w:vAlign w:val="center"/>
            <w:hideMark/>
          </w:tcPr>
          <w:p w:rsidR="006B498E" w:rsidRDefault="006B498E" w:rsidP="0006632D">
            <w:r>
              <w:t>Địa chỉ/Address :</w:t>
            </w:r>
          </w:p>
        </w:tc>
        <w:tc>
          <w:tcPr>
            <w:tcW w:w="0" w:type="auto"/>
            <w:vAlign w:val="center"/>
            <w:hideMark/>
          </w:tcPr>
          <w:p w:rsidR="006B498E" w:rsidRDefault="006B498E" w:rsidP="0006632D">
            <w:r>
              <w:rPr>
                <w:b/>
                <w:bCs/>
              </w:rPr>
              <w:t>[mbaddress]</w:t>
            </w:r>
          </w:p>
        </w:tc>
      </w:tr>
      <w:tr w:rsidR="006B498E" w:rsidTr="0006632D">
        <w:trPr>
          <w:tblCellSpacing w:w="15" w:type="dxa"/>
        </w:trPr>
        <w:tc>
          <w:tcPr>
            <w:tcW w:w="1500" w:type="pct"/>
            <w:vAlign w:val="center"/>
            <w:hideMark/>
          </w:tcPr>
          <w:p w:rsidR="006B498E" w:rsidRDefault="006B498E" w:rsidP="0006632D">
            <w:r>
              <w:t>Số điện thoại/Phone number :</w:t>
            </w:r>
          </w:p>
        </w:tc>
        <w:tc>
          <w:tcPr>
            <w:tcW w:w="0" w:type="auto"/>
            <w:vAlign w:val="center"/>
            <w:hideMark/>
          </w:tcPr>
          <w:p w:rsidR="006B498E" w:rsidRDefault="006B498E" w:rsidP="0006632D">
            <w:r>
              <w:rPr>
                <w:b/>
                <w:bCs/>
              </w:rPr>
              <w:t>[mbphone]</w:t>
            </w:r>
          </w:p>
        </w:tc>
      </w:tr>
      <w:tr w:rsidR="006B498E" w:rsidTr="0006632D">
        <w:trPr>
          <w:tblCellSpacing w:w="15" w:type="dxa"/>
        </w:trPr>
        <w:tc>
          <w:tcPr>
            <w:tcW w:w="1500" w:type="pct"/>
            <w:vAlign w:val="center"/>
            <w:hideMark/>
          </w:tcPr>
          <w:p w:rsidR="006B498E" w:rsidRDefault="006B498E" w:rsidP="0006632D">
            <w:r>
              <w:t>Số fax/Fax No :</w:t>
            </w:r>
          </w:p>
        </w:tc>
        <w:tc>
          <w:tcPr>
            <w:tcW w:w="0" w:type="auto"/>
            <w:vAlign w:val="center"/>
            <w:hideMark/>
          </w:tcPr>
          <w:p w:rsidR="006B498E" w:rsidRDefault="006B498E" w:rsidP="0006632D">
            <w:r>
              <w:rPr>
                <w:b/>
                <w:bCs/>
              </w:rPr>
              <w:t>[mbfax]</w:t>
            </w:r>
          </w:p>
        </w:tc>
      </w:tr>
      <w:tr w:rsidR="006B498E" w:rsidTr="0006632D">
        <w:trPr>
          <w:tblCellSpacing w:w="15" w:type="dxa"/>
        </w:trPr>
        <w:tc>
          <w:tcPr>
            <w:tcW w:w="0" w:type="auto"/>
            <w:gridSpan w:val="2"/>
            <w:tcBorders>
              <w:bottom w:val="double" w:sz="6" w:space="0" w:color="333333"/>
            </w:tcBorders>
            <w:vAlign w:val="center"/>
            <w:hideMark/>
          </w:tcPr>
          <w:p w:rsidR="006B498E" w:rsidRDefault="006B498E" w:rsidP="0006632D"/>
        </w:tc>
      </w:tr>
      <w:tr w:rsidR="006B498E" w:rsidTr="0006632D">
        <w:trPr>
          <w:tblCellSpacing w:w="15" w:type="dxa"/>
        </w:trPr>
        <w:tc>
          <w:tcPr>
            <w:tcW w:w="1500" w:type="pct"/>
            <w:vAlign w:val="center"/>
            <w:hideMark/>
          </w:tcPr>
          <w:p w:rsidR="006B498E" w:rsidRDefault="006B498E" w:rsidP="0006632D">
            <w:pPr>
              <w:rPr>
                <w:sz w:val="24"/>
                <w:szCs w:val="24"/>
              </w:rPr>
            </w:pPr>
            <w:r>
              <w:t>Tên nhà đầu tư/Investor Name :</w:t>
            </w:r>
          </w:p>
        </w:tc>
        <w:tc>
          <w:tcPr>
            <w:tcW w:w="0" w:type="auto"/>
            <w:vAlign w:val="center"/>
            <w:hideMark/>
          </w:tcPr>
          <w:p w:rsidR="006B498E" w:rsidRDefault="006B498E" w:rsidP="0006632D">
            <w:r>
              <w:rPr>
                <w:b/>
                <w:bCs/>
              </w:rPr>
              <w:t>[fullname]</w:t>
            </w:r>
          </w:p>
        </w:tc>
      </w:tr>
      <w:tr w:rsidR="006B498E" w:rsidTr="0006632D">
        <w:trPr>
          <w:tblCellSpacing w:w="15" w:type="dxa"/>
        </w:trPr>
        <w:tc>
          <w:tcPr>
            <w:tcW w:w="1500" w:type="pct"/>
            <w:vAlign w:val="center"/>
            <w:hideMark/>
          </w:tcPr>
          <w:p w:rsidR="006B498E" w:rsidRDefault="006B498E" w:rsidP="0006632D">
            <w:r>
              <w:t>Số tài khoản giao dịch/Account No :</w:t>
            </w:r>
          </w:p>
        </w:tc>
        <w:tc>
          <w:tcPr>
            <w:tcW w:w="0" w:type="auto"/>
            <w:vAlign w:val="center"/>
            <w:hideMark/>
          </w:tcPr>
          <w:p w:rsidR="006B498E" w:rsidRDefault="006B498E" w:rsidP="0006632D">
            <w:r>
              <w:rPr>
                <w:b/>
                <w:bCs/>
              </w:rPr>
              <w:t>[custodycd]</w:t>
            </w:r>
          </w:p>
        </w:tc>
      </w:tr>
      <w:tr w:rsidR="006B498E" w:rsidTr="0006632D">
        <w:trPr>
          <w:tblCellSpacing w:w="15" w:type="dxa"/>
        </w:trPr>
        <w:tc>
          <w:tcPr>
            <w:tcW w:w="1500" w:type="pct"/>
            <w:vAlign w:val="center"/>
            <w:hideMark/>
          </w:tcPr>
          <w:p w:rsidR="006B498E" w:rsidRDefault="006B498E" w:rsidP="0006632D">
            <w:r>
              <w:t>Địa chỉ liên lạc/Mailing Address :</w:t>
            </w:r>
          </w:p>
        </w:tc>
        <w:tc>
          <w:tcPr>
            <w:tcW w:w="0" w:type="auto"/>
            <w:vAlign w:val="center"/>
            <w:hideMark/>
          </w:tcPr>
          <w:p w:rsidR="006B498E" w:rsidRDefault="006B498E" w:rsidP="0006632D">
            <w:r>
              <w:rPr>
                <w:b/>
                <w:bCs/>
              </w:rPr>
              <w:t>[address]</w:t>
            </w:r>
          </w:p>
        </w:tc>
      </w:tr>
      <w:tr w:rsidR="006B498E" w:rsidTr="0006632D">
        <w:trPr>
          <w:tblCellSpacing w:w="15" w:type="dxa"/>
        </w:trPr>
        <w:tc>
          <w:tcPr>
            <w:tcW w:w="1500" w:type="pct"/>
            <w:vAlign w:val="center"/>
            <w:hideMark/>
          </w:tcPr>
          <w:p w:rsidR="006B498E" w:rsidRDefault="006B498E" w:rsidP="0006632D">
            <w:r>
              <w:t>Địa chỉ email/Email Address :</w:t>
            </w:r>
          </w:p>
        </w:tc>
        <w:tc>
          <w:tcPr>
            <w:tcW w:w="0" w:type="auto"/>
            <w:vAlign w:val="center"/>
            <w:hideMark/>
          </w:tcPr>
          <w:p w:rsidR="006B498E" w:rsidRDefault="00CE127E" w:rsidP="0006632D">
            <w:hyperlink r:id="rId30" w:history="1">
              <w:r w:rsidR="006B498E">
                <w:rPr>
                  <w:rStyle w:val="Hyperlink"/>
                </w:rPr>
                <w:t>[email]</w:t>
              </w:r>
            </w:hyperlink>
          </w:p>
        </w:tc>
      </w:tr>
    </w:tbl>
    <w:p w:rsidR="006B498E" w:rsidRDefault="006B498E" w:rsidP="006B498E">
      <w:pPr>
        <w:pStyle w:val="NormalWeb"/>
        <w:pBdr>
          <w:bottom w:val="double" w:sz="6" w:space="2" w:color="333333"/>
        </w:pBdr>
        <w:spacing w:before="320" w:beforeAutospacing="0" w:after="80" w:afterAutospacing="0"/>
        <w:jc w:val="center"/>
        <w:rPr>
          <w:color w:val="000000"/>
          <w:sz w:val="27"/>
          <w:szCs w:val="27"/>
        </w:rPr>
      </w:pPr>
      <w:r>
        <w:rPr>
          <w:b/>
          <w:bCs/>
          <w:color w:val="000000"/>
          <w:sz w:val="27"/>
          <w:szCs w:val="27"/>
        </w:rPr>
        <w:t>XÁC NHẬN ĐĂNG KÍ BÁN [sip_desc]</w:t>
      </w:r>
      <w:r>
        <w:rPr>
          <w:b/>
          <w:bCs/>
          <w:color w:val="000000"/>
          <w:sz w:val="27"/>
          <w:szCs w:val="27"/>
        </w:rPr>
        <w:br/>
        <w:t>[sip_desc] CONFIRMATION OF REDEMPTION</w:t>
      </w:r>
    </w:p>
    <w:p w:rsidR="006B498E" w:rsidRDefault="006B498E" w:rsidP="006B498E">
      <w:pPr>
        <w:pStyle w:val="NormalWeb"/>
        <w:pBdr>
          <w:bottom w:val="double" w:sz="6" w:space="2" w:color="333333"/>
        </w:pBdr>
        <w:spacing w:before="40" w:beforeAutospacing="0" w:after="40" w:afterAutospacing="0"/>
        <w:jc w:val="center"/>
        <w:rPr>
          <w:color w:val="000000"/>
          <w:sz w:val="27"/>
          <w:szCs w:val="27"/>
        </w:rPr>
      </w:pPr>
      <w:r>
        <w:rPr>
          <w:b/>
          <w:bCs/>
          <w:color w:val="000000"/>
          <w:sz w:val="27"/>
          <w:szCs w:val="27"/>
        </w:rPr>
        <w:t>[fundname] - [symbol]</w:t>
      </w:r>
    </w:p>
    <w:p w:rsidR="006B498E" w:rsidRDefault="006B498E" w:rsidP="006B498E">
      <w:pPr>
        <w:pStyle w:val="NormalWeb"/>
        <w:pBdr>
          <w:bottom w:val="double" w:sz="6" w:space="2" w:color="333333"/>
        </w:pBdr>
        <w:spacing w:before="80" w:beforeAutospacing="0" w:after="160" w:afterAutospacing="0"/>
        <w:rPr>
          <w:color w:val="000000"/>
          <w:sz w:val="27"/>
          <w:szCs w:val="27"/>
        </w:rPr>
      </w:pPr>
      <w:r>
        <w:rPr>
          <w:b/>
          <w:bCs/>
          <w:color w:val="000000"/>
          <w:sz w:val="27"/>
          <w:szCs w:val="27"/>
        </w:rPr>
        <w:lastRenderedPageBreak/>
        <w:t>Ngày giao dịch/Dealing Date : [tradingdate]</w:t>
      </w:r>
      <w:r>
        <w:rPr>
          <w:color w:val="000000"/>
          <w:sz w:val="27"/>
          <w:szCs w:val="27"/>
        </w:rPr>
        <w:t> </w:t>
      </w:r>
      <w:r>
        <w:rPr>
          <w:color w:val="000000"/>
          <w:sz w:val="27"/>
          <w:szCs w:val="27"/>
        </w:rPr>
        <w:br/>
      </w:r>
      <w:r>
        <w:rPr>
          <w:b/>
          <w:bCs/>
          <w:color w:val="000000"/>
          <w:sz w:val="27"/>
          <w:szCs w:val="27"/>
        </w:rPr>
        <w:t>Ngày định giá/Valuation Date : [tradingdate]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8"/>
      </w:tblGrid>
      <w:tr w:rsidR="006B498E" w:rsidTr="0006632D">
        <w:trPr>
          <w:tblCellSpacing w:w="15" w:type="dxa"/>
        </w:trPr>
        <w:tc>
          <w:tcPr>
            <w:tcW w:w="0" w:type="auto"/>
            <w:vAlign w:val="center"/>
            <w:hideMark/>
          </w:tcPr>
          <w:p w:rsidR="006B498E" w:rsidRDefault="006B498E" w:rsidP="0006632D">
            <w:pPr>
              <w:rPr>
                <w:sz w:val="24"/>
                <w:szCs w:val="24"/>
              </w:rPr>
            </w:pPr>
            <w:r>
              <w:t>Chúng tôi thông báo đã nhận yêu cầu bán chứng chỉ quỹ của quý nhà đầu tư. Đối chiếu với số dư chứng chỉ quỹ của quý vụ, chúng tôi xác nhận chi tiết giao dịch như sau :</w:t>
            </w:r>
          </w:p>
        </w:tc>
      </w:tr>
      <w:tr w:rsidR="006B498E" w:rsidTr="0006632D">
        <w:trPr>
          <w:tblCellSpacing w:w="15" w:type="dxa"/>
        </w:trPr>
        <w:tc>
          <w:tcPr>
            <w:tcW w:w="0" w:type="auto"/>
            <w:vAlign w:val="center"/>
            <w:hideMark/>
          </w:tcPr>
          <w:p w:rsidR="006B498E" w:rsidRDefault="006B498E" w:rsidP="0006632D">
            <w:pPr>
              <w:spacing w:before="80" w:after="160"/>
            </w:pPr>
            <w:r>
              <w:rPr>
                <w:i/>
                <w:iCs/>
              </w:rPr>
              <w:t>We hereby acknowledge receipt request. Subject to clearance of stock balance status, we confirm that payment details as set out below.</w:t>
            </w:r>
          </w:p>
        </w:tc>
      </w:tr>
    </w:tbl>
    <w:p w:rsidR="006B498E" w:rsidRDefault="006B498E" w:rsidP="006B498E">
      <w:pPr>
        <w:rPr>
          <w:vanish/>
        </w:rPr>
      </w:pPr>
    </w:p>
    <w:tbl>
      <w:tblPr>
        <w:tblW w:w="5000" w:type="pct"/>
        <w:tblBorders>
          <w:top w:val="double" w:sz="6" w:space="0" w:color="333333"/>
        </w:tblBorders>
        <w:tblCellMar>
          <w:top w:w="30" w:type="dxa"/>
          <w:left w:w="30" w:type="dxa"/>
          <w:bottom w:w="30" w:type="dxa"/>
          <w:right w:w="30" w:type="dxa"/>
        </w:tblCellMar>
        <w:tblLook w:val="04A0" w:firstRow="1" w:lastRow="0" w:firstColumn="1" w:lastColumn="0" w:noHBand="0" w:noVBand="1"/>
      </w:tblPr>
      <w:tblGrid>
        <w:gridCol w:w="1018"/>
        <w:gridCol w:w="820"/>
        <w:gridCol w:w="876"/>
        <w:gridCol w:w="1717"/>
        <w:gridCol w:w="876"/>
        <w:gridCol w:w="876"/>
        <w:gridCol w:w="661"/>
        <w:gridCol w:w="841"/>
        <w:gridCol w:w="1103"/>
      </w:tblGrid>
      <w:tr w:rsidR="006B498E" w:rsidTr="0006632D">
        <w:tc>
          <w:tcPr>
            <w:tcW w:w="0" w:type="auto"/>
            <w:tcBorders>
              <w:bottom w:val="double" w:sz="6" w:space="0" w:color="333333"/>
            </w:tcBorders>
            <w:vAlign w:val="center"/>
            <w:hideMark/>
          </w:tcPr>
          <w:p w:rsidR="006B498E" w:rsidRDefault="006B498E" w:rsidP="0006632D">
            <w:pPr>
              <w:pStyle w:val="NormalWeb"/>
              <w:jc w:val="center"/>
              <w:rPr>
                <w:b/>
                <w:bCs/>
              </w:rPr>
            </w:pPr>
            <w:r>
              <w:rPr>
                <w:b/>
                <w:bCs/>
              </w:rPr>
              <w:t>Ngày giao dịch/</w:t>
            </w:r>
            <w:r>
              <w:rPr>
                <w:b/>
                <w:bCs/>
              </w:rPr>
              <w:br/>
              <w:t>Dealing date</w:t>
            </w:r>
          </w:p>
        </w:tc>
        <w:tc>
          <w:tcPr>
            <w:tcW w:w="5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Loại tiền tệ/</w:t>
            </w:r>
            <w:r>
              <w:rPr>
                <w:b/>
                <w:bCs/>
              </w:rPr>
              <w:br/>
              <w:t>Currency</w:t>
            </w:r>
          </w:p>
        </w:tc>
        <w:tc>
          <w:tcPr>
            <w:tcW w:w="7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Số chứng chỉ quỹ đăng ký bán/</w:t>
            </w:r>
            <w:r>
              <w:rPr>
                <w:b/>
                <w:bCs/>
              </w:rPr>
              <w:br/>
              <w:t>Redemption quantity</w:t>
            </w:r>
          </w:p>
        </w:tc>
        <w:tc>
          <w:tcPr>
            <w:tcW w:w="7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Số lượng Đơn vị quỹ thực bán/</w:t>
            </w:r>
            <w:r>
              <w:rPr>
                <w:b/>
                <w:bCs/>
              </w:rPr>
              <w:br/>
              <w:t>Quantity([Shares/Units])</w:t>
            </w:r>
            <w:r>
              <w:rPr>
                <w:b/>
                <w:bCs/>
              </w:rPr>
              <w:br/>
              <w:t>(1)</w:t>
            </w:r>
          </w:p>
        </w:tc>
        <w:tc>
          <w:tcPr>
            <w:tcW w:w="5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Giá GTTSR trên 1 CCQ/</w:t>
            </w:r>
            <w:r>
              <w:rPr>
                <w:b/>
                <w:bCs/>
              </w:rPr>
              <w:br/>
              <w:t>Redemption Price</w:t>
            </w:r>
          </w:p>
        </w:tc>
        <w:tc>
          <w:tcPr>
            <w:tcW w:w="100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Tổng số tiền đăng ký mua lại/</w:t>
            </w:r>
            <w:r>
              <w:rPr>
                <w:b/>
                <w:bCs/>
              </w:rPr>
              <w:br/>
              <w:t>Gross Redemption Amount</w:t>
            </w:r>
          </w:p>
        </w:tc>
        <w:tc>
          <w:tcPr>
            <w:tcW w:w="7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Tổng số phí/</w:t>
            </w:r>
            <w:r>
              <w:rPr>
                <w:b/>
                <w:bCs/>
              </w:rPr>
              <w:br/>
              <w:t>Total Charges</w:t>
            </w:r>
          </w:p>
        </w:tc>
        <w:tc>
          <w:tcPr>
            <w:tcW w:w="750" w:type="pct"/>
            <w:tcBorders>
              <w:left w:val="single" w:sz="8" w:space="0" w:color="333333"/>
              <w:bottom w:val="double" w:sz="6" w:space="0" w:color="333333"/>
              <w:right w:val="single" w:sz="8" w:space="0" w:color="333333"/>
            </w:tcBorders>
            <w:vAlign w:val="center"/>
            <w:hideMark/>
          </w:tcPr>
          <w:p w:rsidR="006B498E" w:rsidRDefault="006B498E" w:rsidP="0006632D">
            <w:pPr>
              <w:pStyle w:val="NormalWeb"/>
              <w:jc w:val="center"/>
              <w:rPr>
                <w:b/>
                <w:bCs/>
              </w:rPr>
            </w:pPr>
            <w:r>
              <w:rPr>
                <w:b/>
                <w:bCs/>
              </w:rPr>
              <w:t>Thuế/Taxes</w:t>
            </w:r>
            <w:r>
              <w:rPr>
                <w:b/>
                <w:bCs/>
              </w:rPr>
              <w:br/>
              <w:t>(2)</w:t>
            </w:r>
          </w:p>
        </w:tc>
        <w:tc>
          <w:tcPr>
            <w:tcW w:w="0" w:type="auto"/>
            <w:tcBorders>
              <w:bottom w:val="double" w:sz="6" w:space="0" w:color="333333"/>
            </w:tcBorders>
            <w:vAlign w:val="center"/>
            <w:hideMark/>
          </w:tcPr>
          <w:p w:rsidR="006B498E" w:rsidRDefault="006B498E" w:rsidP="0006632D">
            <w:pPr>
              <w:pStyle w:val="NormalWeb"/>
              <w:jc w:val="center"/>
              <w:rPr>
                <w:b/>
                <w:bCs/>
              </w:rPr>
            </w:pPr>
            <w:r>
              <w:rPr>
                <w:b/>
                <w:bCs/>
              </w:rPr>
              <w:t>Số tiền mua lại ròng/</w:t>
            </w:r>
            <w:r>
              <w:rPr>
                <w:b/>
                <w:bCs/>
              </w:rPr>
              <w:br/>
              <w:t>Net Redemption Amount</w:t>
            </w:r>
            <w:r>
              <w:rPr>
                <w:b/>
                <w:bCs/>
              </w:rPr>
              <w:br/>
              <w:t>(3)</w:t>
            </w:r>
          </w:p>
        </w:tc>
      </w:tr>
      <w:tr w:rsidR="006B498E" w:rsidTr="0006632D">
        <w:tc>
          <w:tcPr>
            <w:tcW w:w="0" w:type="auto"/>
            <w:gridSpan w:val="3"/>
            <w:tcBorders>
              <w:bottom w:val="single" w:sz="8" w:space="0" w:color="333333"/>
            </w:tcBorders>
            <w:vAlign w:val="center"/>
            <w:hideMark/>
          </w:tcPr>
          <w:p w:rsidR="006B498E" w:rsidRDefault="006B498E" w:rsidP="0006632D">
            <w:pPr>
              <w:spacing w:before="75"/>
              <w:rPr>
                <w:b/>
                <w:bCs/>
              </w:rPr>
            </w:pPr>
            <w:r>
              <w:rPr>
                <w:b/>
                <w:bCs/>
              </w:rPr>
              <w:t>Số dư đầu kỳ/Balance B/F</w:t>
            </w:r>
          </w:p>
        </w:tc>
        <w:tc>
          <w:tcPr>
            <w:tcW w:w="0" w:type="auto"/>
            <w:tcBorders>
              <w:left w:val="single" w:sz="8" w:space="0" w:color="333333"/>
              <w:bottom w:val="single" w:sz="8" w:space="0" w:color="333333"/>
            </w:tcBorders>
            <w:vAlign w:val="center"/>
            <w:hideMark/>
          </w:tcPr>
          <w:p w:rsidR="006B498E" w:rsidRDefault="006B498E" w:rsidP="0006632D">
            <w:pPr>
              <w:spacing w:before="75"/>
              <w:jc w:val="center"/>
              <w:rPr>
                <w:b/>
                <w:bCs/>
              </w:rPr>
            </w:pPr>
            <w:r>
              <w:rPr>
                <w:b/>
                <w:bCs/>
              </w:rPr>
              <w:t>[beginqtty_sell]</w:t>
            </w:r>
          </w:p>
        </w:tc>
        <w:tc>
          <w:tcPr>
            <w:tcW w:w="0" w:type="auto"/>
            <w:gridSpan w:val="5"/>
            <w:tcBorders>
              <w:bottom w:val="single" w:sz="8" w:space="0" w:color="333333"/>
            </w:tcBorders>
            <w:vAlign w:val="center"/>
            <w:hideMark/>
          </w:tcPr>
          <w:p w:rsidR="006B498E" w:rsidRDefault="006B498E" w:rsidP="0006632D">
            <w:pPr>
              <w:spacing w:before="75"/>
              <w:jc w:val="center"/>
              <w:rPr>
                <w:b/>
                <w:bCs/>
              </w:rPr>
            </w:pPr>
          </w:p>
        </w:tc>
      </w:tr>
      <w:tr w:rsidR="006B498E" w:rsidTr="0006632D">
        <w:tc>
          <w:tcPr>
            <w:tcW w:w="0" w:type="auto"/>
            <w:tcBorders>
              <w:bottom w:val="single" w:sz="8" w:space="0" w:color="333333"/>
            </w:tcBorders>
            <w:vAlign w:val="center"/>
            <w:hideMark/>
          </w:tcPr>
          <w:p w:rsidR="006B498E" w:rsidRDefault="006B498E" w:rsidP="0006632D">
            <w:pPr>
              <w:spacing w:before="0"/>
              <w:jc w:val="center"/>
              <w:rPr>
                <w:b/>
                <w:bCs/>
                <w:sz w:val="24"/>
                <w:szCs w:val="24"/>
              </w:rPr>
            </w:pPr>
            <w:r>
              <w:rPr>
                <w:b/>
                <w:bCs/>
              </w:rPr>
              <w:t>[tradingdate]</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[currency]</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[orderqtty]</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[matchqtty]</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[nav]</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[amt_sell]</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[feeamt]</w:t>
            </w:r>
          </w:p>
        </w:tc>
        <w:tc>
          <w:tcPr>
            <w:tcW w:w="0" w:type="auto"/>
            <w:tcBorders>
              <w:top w:val="single" w:sz="8" w:space="0" w:color="333333"/>
              <w:left w:val="single" w:sz="8" w:space="0" w:color="333333"/>
              <w:bottom w:val="single" w:sz="8" w:space="0" w:color="333333"/>
              <w:right w:val="single" w:sz="8" w:space="0" w:color="333333"/>
            </w:tcBorders>
            <w:vAlign w:val="center"/>
            <w:hideMark/>
          </w:tcPr>
          <w:p w:rsidR="006B498E" w:rsidRDefault="006B498E" w:rsidP="0006632D">
            <w:pPr>
              <w:jc w:val="center"/>
              <w:rPr>
                <w:b/>
                <w:bCs/>
              </w:rPr>
            </w:pPr>
            <w:r>
              <w:rPr>
                <w:b/>
                <w:bCs/>
              </w:rPr>
              <w:t>[taxamt]</w:t>
            </w:r>
          </w:p>
        </w:tc>
        <w:tc>
          <w:tcPr>
            <w:tcW w:w="0" w:type="auto"/>
            <w:tcBorders>
              <w:bottom w:val="single" w:sz="8" w:space="0" w:color="333333"/>
            </w:tcBorders>
            <w:vAlign w:val="center"/>
            <w:hideMark/>
          </w:tcPr>
          <w:p w:rsidR="006B498E" w:rsidRDefault="006B498E" w:rsidP="0006632D">
            <w:pPr>
              <w:jc w:val="center"/>
              <w:rPr>
                <w:b/>
                <w:bCs/>
              </w:rPr>
            </w:pPr>
            <w:r>
              <w:rPr>
                <w:b/>
                <w:bCs/>
              </w:rPr>
              <w:t>[totalamt_sell]</w:t>
            </w:r>
          </w:p>
        </w:tc>
      </w:tr>
      <w:tr w:rsidR="006B498E" w:rsidTr="0006632D">
        <w:tc>
          <w:tcPr>
            <w:tcW w:w="0" w:type="auto"/>
            <w:gridSpan w:val="3"/>
            <w:tcBorders>
              <w:bottom w:val="double" w:sz="6" w:space="0" w:color="333333"/>
            </w:tcBorders>
            <w:vAlign w:val="center"/>
            <w:hideMark/>
          </w:tcPr>
          <w:p w:rsidR="006B498E" w:rsidRDefault="006B498E" w:rsidP="0006632D">
            <w:pPr>
              <w:rPr>
                <w:b/>
                <w:bCs/>
              </w:rPr>
            </w:pPr>
            <w:r>
              <w:rPr>
                <w:b/>
                <w:bCs/>
              </w:rPr>
              <w:t>Số dư cuối kỳ/Balance C/F</w:t>
            </w:r>
          </w:p>
        </w:tc>
        <w:tc>
          <w:tcPr>
            <w:tcW w:w="0" w:type="auto"/>
            <w:tcBorders>
              <w:left w:val="single" w:sz="8" w:space="0" w:color="333333"/>
              <w:bottom w:val="double" w:sz="6" w:space="0" w:color="333333"/>
            </w:tcBorders>
            <w:vAlign w:val="center"/>
            <w:hideMark/>
          </w:tcPr>
          <w:p w:rsidR="006B498E" w:rsidRDefault="006B498E" w:rsidP="0006632D">
            <w:pPr>
              <w:jc w:val="center"/>
              <w:rPr>
                <w:b/>
                <w:bCs/>
              </w:rPr>
            </w:pPr>
            <w:r>
              <w:rPr>
                <w:b/>
                <w:bCs/>
              </w:rPr>
              <w:t>[endqtty]</w:t>
            </w:r>
          </w:p>
        </w:tc>
        <w:tc>
          <w:tcPr>
            <w:tcW w:w="0" w:type="auto"/>
            <w:gridSpan w:val="5"/>
            <w:tcBorders>
              <w:bottom w:val="double" w:sz="6" w:space="0" w:color="333333"/>
            </w:tcBorders>
            <w:vAlign w:val="center"/>
            <w:hideMark/>
          </w:tcPr>
          <w:p w:rsidR="006B498E" w:rsidRDefault="006B498E" w:rsidP="0006632D">
            <w:pPr>
              <w:jc w:val="center"/>
              <w:rPr>
                <w:b/>
                <w:bCs/>
              </w:rPr>
            </w:pPr>
          </w:p>
        </w:tc>
      </w:tr>
    </w:tbl>
    <w:p w:rsidR="006B498E" w:rsidRDefault="006B498E" w:rsidP="006B498E">
      <w:pPr>
        <w:pStyle w:val="NormalWeb"/>
        <w:rPr>
          <w:color w:val="000000"/>
          <w:sz w:val="27"/>
          <w:szCs w:val="27"/>
        </w:rPr>
      </w:pPr>
      <w:r>
        <w:rPr>
          <w:b/>
          <w:bCs/>
          <w:color w:val="000000"/>
          <w:sz w:val="27"/>
          <w:szCs w:val="27"/>
        </w:rPr>
        <w:t>Ghi chú/Remarks</w:t>
      </w:r>
    </w:p>
    <w:tbl>
      <w:tblPr>
        <w:tblW w:w="13950" w:type="dxa"/>
        <w:tblCellSpacing w:w="15" w:type="dxa"/>
        <w:tblCellMar>
          <w:top w:w="15" w:type="dxa"/>
          <w:left w:w="15" w:type="dxa"/>
          <w:bottom w:w="15" w:type="dxa"/>
          <w:right w:w="15" w:type="dxa"/>
        </w:tblCellMar>
        <w:tblLook w:val="04A0" w:firstRow="1" w:lastRow="0" w:firstColumn="1" w:lastColumn="0" w:noHBand="0" w:noVBand="1"/>
      </w:tblPr>
      <w:tblGrid>
        <w:gridCol w:w="1545"/>
        <w:gridCol w:w="12405"/>
      </w:tblGrid>
      <w:tr w:rsidR="006B498E" w:rsidTr="0006632D">
        <w:trPr>
          <w:tblCellSpacing w:w="15" w:type="dxa"/>
        </w:trPr>
        <w:tc>
          <w:tcPr>
            <w:tcW w:w="1500" w:type="dxa"/>
            <w:vAlign w:val="center"/>
            <w:hideMark/>
          </w:tcPr>
          <w:p w:rsidR="006B498E" w:rsidRDefault="006B498E" w:rsidP="0006632D">
            <w:pPr>
              <w:rPr>
                <w:sz w:val="24"/>
                <w:szCs w:val="24"/>
              </w:rPr>
            </w:pPr>
            <w:r>
              <w:t>(1)</w:t>
            </w:r>
          </w:p>
        </w:tc>
        <w:tc>
          <w:tcPr>
            <w:tcW w:w="0" w:type="auto"/>
            <w:vAlign w:val="center"/>
            <w:hideMark/>
          </w:tcPr>
          <w:p w:rsidR="006B498E" w:rsidRDefault="006B498E" w:rsidP="0006632D">
            <w:r>
              <w:t>Số lượng chứng chỉ quỹ thay đổi trong kỳ là số lượng chứng chỉ quỹ thực bán.Số lượng này có thể nhỏ hơn số lượng đăng ký bán do nhà đầu tư chỉ được mua lại một phần theo quy định trong Bản cáo bạch.</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The change in balance is the actual redeemed amount.This redeemed amount can be less than the registered redemption quantity due to partial redemption as regulated in the Prospectus.</w:t>
            </w:r>
          </w:p>
        </w:tc>
      </w:tr>
      <w:tr w:rsidR="006B498E" w:rsidTr="0006632D">
        <w:trPr>
          <w:tblCellSpacing w:w="15" w:type="dxa"/>
        </w:trPr>
        <w:tc>
          <w:tcPr>
            <w:tcW w:w="0" w:type="auto"/>
            <w:vAlign w:val="center"/>
            <w:hideMark/>
          </w:tcPr>
          <w:p w:rsidR="006B498E" w:rsidRDefault="006B498E" w:rsidP="0006632D">
            <w:r>
              <w:t>(2)</w:t>
            </w:r>
          </w:p>
        </w:tc>
        <w:tc>
          <w:tcPr>
            <w:tcW w:w="0" w:type="auto"/>
            <w:vAlign w:val="center"/>
            <w:hideMark/>
          </w:tcPr>
          <w:p w:rsidR="006B498E" w:rsidRDefault="006B498E" w:rsidP="0006632D">
            <w:r>
              <w:t>Thuế thu nhập giữ lại tính trên tổng giá trị mua lại theo quy định hiện hành (0,1% đối với cá nhân nước ngoài, 0,1% đối với cá nhân trong nước, 0,1% đối với tổ chức nước ngoài)</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The applicable withholding income tax on total sale proceeds (0,1% for foreign individuals, 0,1% for local individuals, 0,1% for foreign organizations.)</w:t>
            </w:r>
          </w:p>
        </w:tc>
      </w:tr>
      <w:tr w:rsidR="006B498E" w:rsidTr="0006632D">
        <w:trPr>
          <w:tblCellSpacing w:w="15" w:type="dxa"/>
        </w:trPr>
        <w:tc>
          <w:tcPr>
            <w:tcW w:w="0" w:type="auto"/>
            <w:vAlign w:val="center"/>
            <w:hideMark/>
          </w:tcPr>
          <w:p w:rsidR="006B498E" w:rsidRDefault="006B498E" w:rsidP="0006632D">
            <w:r>
              <w:lastRenderedPageBreak/>
              <w:t>(3)</w:t>
            </w:r>
          </w:p>
        </w:tc>
        <w:tc>
          <w:tcPr>
            <w:tcW w:w="0" w:type="auto"/>
            <w:vAlign w:val="center"/>
            <w:hideMark/>
          </w:tcPr>
          <w:p w:rsidR="006B498E" w:rsidRDefault="006B498E" w:rsidP="0006632D">
            <w:r>
              <w:t>Số tiền mua lại ròng = Tổng số tiền đăng ký mua lại ròng - Tổng số phí - Thuế </w:t>
            </w:r>
            <w:r>
              <w:br/>
              <w:t>Số tiền này chưa bao gồm phí chuyển khoản ngân hàng</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Net redemption amount = Gross Redemption amount - Total charges - Taxes.</w:t>
            </w:r>
            <w:r>
              <w:t> </w:t>
            </w:r>
            <w:r>
              <w:br/>
            </w:r>
            <w:r>
              <w:rPr>
                <w:i/>
                <w:iCs/>
              </w:rPr>
              <w:t>This amount does not include bank charges.</w:t>
            </w:r>
          </w:p>
        </w:tc>
      </w:tr>
      <w:tr w:rsidR="006B498E" w:rsidTr="0006632D">
        <w:trPr>
          <w:tblCellSpacing w:w="15" w:type="dxa"/>
        </w:trPr>
        <w:tc>
          <w:tcPr>
            <w:tcW w:w="0" w:type="auto"/>
            <w:vAlign w:val="center"/>
            <w:hideMark/>
          </w:tcPr>
          <w:p w:rsidR="006B498E" w:rsidRDefault="006B498E" w:rsidP="0006632D">
            <w:r>
              <w:t>(4)</w:t>
            </w:r>
          </w:p>
        </w:tc>
        <w:tc>
          <w:tcPr>
            <w:tcW w:w="0" w:type="auto"/>
            <w:vAlign w:val="center"/>
            <w:hideMark/>
          </w:tcPr>
          <w:p w:rsidR="006B498E" w:rsidRDefault="006B498E" w:rsidP="0006632D">
            <w:r>
              <w:t>Hình thức thanh toán = chuyển khoản</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Mode of payment = Telegraphic transfer.</w:t>
            </w:r>
          </w:p>
        </w:tc>
      </w:tr>
      <w:tr w:rsidR="006B498E" w:rsidTr="0006632D">
        <w:trPr>
          <w:tblCellSpacing w:w="15" w:type="dxa"/>
        </w:trPr>
        <w:tc>
          <w:tcPr>
            <w:tcW w:w="0" w:type="auto"/>
            <w:vAlign w:val="center"/>
            <w:hideMark/>
          </w:tcPr>
          <w:p w:rsidR="006B498E" w:rsidRDefault="006B498E" w:rsidP="0006632D">
            <w:r>
              <w:t>(5)</w:t>
            </w:r>
          </w:p>
        </w:tc>
        <w:tc>
          <w:tcPr>
            <w:tcW w:w="0" w:type="auto"/>
            <w:vAlign w:val="center"/>
            <w:hideMark/>
          </w:tcPr>
          <w:p w:rsidR="006B498E" w:rsidRDefault="006B498E" w:rsidP="0006632D">
            <w:r>
              <w:t>Thông báo này được tạo bởi hệ thống của VSD và không cần chữ ký</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This is a computer generated advice of VSD, and no signature is required.</w:t>
            </w:r>
          </w:p>
        </w:tc>
      </w:tr>
      <w:tr w:rsidR="006B498E" w:rsidTr="0006632D">
        <w:trPr>
          <w:tblCellSpacing w:w="15" w:type="dxa"/>
        </w:trPr>
        <w:tc>
          <w:tcPr>
            <w:tcW w:w="0" w:type="auto"/>
            <w:vAlign w:val="center"/>
            <w:hideMark/>
          </w:tcPr>
          <w:p w:rsidR="006B498E" w:rsidRDefault="006B498E" w:rsidP="0006632D">
            <w:r>
              <w:t>(6)</w:t>
            </w:r>
          </w:p>
        </w:tc>
        <w:tc>
          <w:tcPr>
            <w:tcW w:w="0" w:type="auto"/>
            <w:vAlign w:val="center"/>
            <w:hideMark/>
          </w:tcPr>
          <w:p w:rsidR="006B498E" w:rsidRDefault="006B498E" w:rsidP="0006632D">
            <w:r>
              <w:t>Việc thanh toán tiền bán chứng chỉ quỹ được thực hiện bằng hình thức chuyển khoản trực tiếp đến tài khoản của nhà đầu tư chậm nhất theo quy định tại Bản Cáo Bạch của Quỹ</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Redemption payment shall be made by directly transfering to investors’ bank accounts with the deadline as prescribed by the Fund’s prospectus</w:t>
            </w:r>
          </w:p>
        </w:tc>
      </w:tr>
      <w:tr w:rsidR="006B498E" w:rsidTr="0006632D">
        <w:trPr>
          <w:tblCellSpacing w:w="15" w:type="dxa"/>
        </w:trPr>
        <w:tc>
          <w:tcPr>
            <w:tcW w:w="0" w:type="auto"/>
            <w:vAlign w:val="center"/>
            <w:hideMark/>
          </w:tcPr>
          <w:p w:rsidR="006B498E" w:rsidRDefault="006B498E" w:rsidP="0006632D">
            <w:r>
              <w:t>(7)</w:t>
            </w:r>
          </w:p>
        </w:tc>
        <w:tc>
          <w:tcPr>
            <w:tcW w:w="0" w:type="auto"/>
            <w:vAlign w:val="center"/>
            <w:hideMark/>
          </w:tcPr>
          <w:p w:rsidR="006B498E" w:rsidRDefault="006B498E" w:rsidP="0006632D">
            <w:r>
              <w:t>Số liệu dùng trong thông báo xác nhận này được cung cấp bởi Trung tâm lưu ký chứng khoán (VSD), Quý nhà đầu tư vui lòng kiểm tra nội dung trên Thông báo xác nhận giao dịch này, mọi sai sót (nếu có) quý nhà đầu tư vui lòng liên hệ Đại lý phân phối để được cập nhật, điều chỉnh cho kịp thời.</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i/>
                <w:iCs/>
              </w:rPr>
              <w:t>Trading result is generated from Transaction Report given and signed by Vietnam Securities Depository - Tranfer Agency of [symbol] Fund.Please contact your Distributor for updating or correcting if there is any discrepancy arises.</w:t>
            </w:r>
          </w:p>
        </w:tc>
      </w:tr>
    </w:tbl>
    <w:p w:rsidR="006B498E" w:rsidRPr="00092C92" w:rsidRDefault="006B498E" w:rsidP="006B498E"/>
    <w:p w:rsidR="006B498E" w:rsidRDefault="006B498E" w:rsidP="006B498E">
      <w:pPr>
        <w:pStyle w:val="NormalWeb"/>
        <w:rPr>
          <w:b/>
          <w:color w:val="000000"/>
          <w:sz w:val="27"/>
          <w:szCs w:val="27"/>
        </w:rPr>
      </w:pPr>
    </w:p>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Pr>
        <w:pStyle w:val="NormalWeb"/>
        <w:rPr>
          <w:b/>
          <w:color w:val="000000"/>
          <w:sz w:val="27"/>
          <w:szCs w:val="27"/>
        </w:rPr>
      </w:pPr>
      <w:r>
        <w:rPr>
          <w:b/>
          <w:color w:val="000000"/>
          <w:sz w:val="27"/>
          <w:szCs w:val="27"/>
        </w:rPr>
        <w:t>T204</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Lệnh giao dịch không thành công</w:t>
      </w:r>
      <w:r w:rsidR="009B3752">
        <w:rPr>
          <w:b/>
          <w:color w:val="000000"/>
          <w:sz w:val="27"/>
          <w:szCs w:val="27"/>
        </w:rPr>
        <w:t xml:space="preserve">/ </w:t>
      </w:r>
      <w:r w:rsidR="009B3752" w:rsidRPr="009B3752">
        <w:rPr>
          <w:b/>
          <w:color w:val="000000"/>
          <w:sz w:val="27"/>
          <w:szCs w:val="27"/>
        </w:rPr>
        <w:t>Trading order has not been completed successfully</w:t>
      </w:r>
    </w:p>
    <w:p w:rsidR="006B498E" w:rsidRDefault="006B498E" w:rsidP="006B498E">
      <w:r>
        <w:rPr>
          <w:color w:val="000000"/>
          <w:sz w:val="27"/>
          <w:szCs w:val="27"/>
        </w:rPr>
        <w:t>Kính gửi Quý khách (</w:t>
      </w:r>
      <w:r>
        <w:rPr>
          <w:i/>
          <w:iCs/>
          <w:color w:val="000000"/>
          <w:sz w:val="27"/>
          <w:szCs w:val="27"/>
        </w:rPr>
        <w:t>Dear Mr./Ms.</w:t>
      </w:r>
      <w:r>
        <w:rPr>
          <w:color w:val="000000"/>
          <w:sz w:val="27"/>
          <w:szCs w:val="27"/>
        </w:rPr>
        <w:t>) [p_fullname], </w:t>
      </w:r>
      <w:r>
        <w:rPr>
          <w:color w:val="000000"/>
          <w:sz w:val="27"/>
          <w:szCs w:val="27"/>
        </w:rPr>
        <w:br/>
      </w:r>
      <w:r>
        <w:rPr>
          <w:color w:val="000000"/>
          <w:sz w:val="27"/>
          <w:szCs w:val="27"/>
        </w:rPr>
        <w:br/>
        <w:t>Lệnh giao dịch của Quý khách đã không được thực hiện thành công (</w:t>
      </w:r>
      <w:r>
        <w:rPr>
          <w:i/>
          <w:iCs/>
          <w:color w:val="000000"/>
          <w:sz w:val="27"/>
          <w:szCs w:val="27"/>
        </w:rPr>
        <w:t>Your trading order has not been completed successfully</w:t>
      </w:r>
      <w:r>
        <w:rPr>
          <w:color w:val="000000"/>
          <w:sz w:val="27"/>
          <w:szCs w:val="27"/>
        </w:rPr>
        <w:t>). </w:t>
      </w:r>
      <w:r>
        <w:rPr>
          <w:color w:val="000000"/>
          <w:sz w:val="27"/>
          <w:szCs w:val="27"/>
        </w:rPr>
        <w:br/>
        <w:t>Lý do/ </w:t>
      </w:r>
      <w:r>
        <w:rPr>
          <w:i/>
          <w:iCs/>
          <w:color w:val="000000"/>
          <w:sz w:val="27"/>
          <w:szCs w:val="27"/>
        </w:rPr>
        <w:t>reason</w:t>
      </w:r>
      <w:r>
        <w:rPr>
          <w:color w:val="000000"/>
          <w:sz w:val="27"/>
          <w:szCs w:val="27"/>
        </w:rPr>
        <w:t>: Đơn lệnh mua chưa được thanh toán/ </w:t>
      </w:r>
      <w:r>
        <w:rPr>
          <w:i/>
          <w:iCs/>
          <w:color w:val="000000"/>
          <w:sz w:val="27"/>
          <w:szCs w:val="27"/>
        </w:rPr>
        <w:t>the subcription order payment has</w:t>
      </w:r>
      <w:ins w:id="127" w:author="Admin" w:date="2018-08-31T11:01:00Z">
        <w:r w:rsidR="006C7AD6">
          <w:rPr>
            <w:i/>
            <w:iCs/>
            <w:color w:val="000000"/>
            <w:sz w:val="27"/>
            <w:szCs w:val="27"/>
          </w:rPr>
          <w:t xml:space="preserve"> </w:t>
        </w:r>
      </w:ins>
      <w:r>
        <w:rPr>
          <w:i/>
          <w:iCs/>
          <w:color w:val="000000"/>
          <w:sz w:val="27"/>
          <w:szCs w:val="27"/>
        </w:rPr>
        <w:t>not been completed</w:t>
      </w:r>
      <w:r>
        <w:rPr>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7"/>
        <w:gridCol w:w="1953"/>
      </w:tblGrid>
      <w:tr w:rsidR="006B498E" w:rsidTr="0006632D">
        <w:trPr>
          <w:tblCellSpacing w:w="15" w:type="dxa"/>
        </w:trPr>
        <w:tc>
          <w:tcPr>
            <w:tcW w:w="0" w:type="auto"/>
            <w:vAlign w:val="center"/>
            <w:hideMark/>
          </w:tcPr>
          <w:p w:rsidR="006B498E" w:rsidRDefault="006B498E" w:rsidP="0006632D">
            <w:r>
              <w:t>Họ tên Nhà Đầu Tư/ </w:t>
            </w:r>
            <w:r>
              <w:rPr>
                <w:i/>
                <w:iCs/>
              </w:rPr>
              <w:t>Investor name</w:t>
            </w:r>
            <w:r>
              <w:t>:</w:t>
            </w:r>
          </w:p>
        </w:tc>
        <w:tc>
          <w:tcPr>
            <w:tcW w:w="0" w:type="auto"/>
            <w:vAlign w:val="center"/>
            <w:hideMark/>
          </w:tcPr>
          <w:p w:rsidR="006B498E" w:rsidRDefault="006B498E" w:rsidP="0006632D">
            <w:r>
              <w:rPr>
                <w:b/>
                <w:bCs/>
              </w:rPr>
              <w:t>[p_fullname]</w:t>
            </w:r>
          </w:p>
        </w:tc>
      </w:tr>
      <w:tr w:rsidR="006B498E" w:rsidTr="0006632D">
        <w:trPr>
          <w:tblCellSpacing w:w="15" w:type="dxa"/>
        </w:trPr>
        <w:tc>
          <w:tcPr>
            <w:tcW w:w="0" w:type="auto"/>
            <w:vAlign w:val="center"/>
            <w:hideMark/>
          </w:tcPr>
          <w:p w:rsidR="006B498E" w:rsidRDefault="006B498E" w:rsidP="0006632D">
            <w:r>
              <w:t>Số TKGD/ </w:t>
            </w:r>
            <w:r>
              <w:rPr>
                <w:i/>
                <w:iCs/>
              </w:rPr>
              <w:t>Trading account</w:t>
            </w:r>
            <w:r>
              <w:t>:</w:t>
            </w:r>
          </w:p>
        </w:tc>
        <w:tc>
          <w:tcPr>
            <w:tcW w:w="0" w:type="auto"/>
            <w:vAlign w:val="center"/>
            <w:hideMark/>
          </w:tcPr>
          <w:p w:rsidR="006B498E" w:rsidRDefault="006B498E" w:rsidP="0006632D">
            <w:r>
              <w:rPr>
                <w:b/>
                <w:bCs/>
              </w:rPr>
              <w:t>[p_account]</w:t>
            </w:r>
          </w:p>
        </w:tc>
      </w:tr>
      <w:tr w:rsidR="006B498E" w:rsidTr="0006632D">
        <w:trPr>
          <w:tblCellSpacing w:w="15" w:type="dxa"/>
        </w:trPr>
        <w:tc>
          <w:tcPr>
            <w:tcW w:w="0" w:type="auto"/>
            <w:vAlign w:val="center"/>
            <w:hideMark/>
          </w:tcPr>
          <w:p w:rsidR="006B498E" w:rsidRDefault="006B498E" w:rsidP="0006632D">
            <w:r>
              <w:t>Loại giao dịch/ </w:t>
            </w:r>
            <w:r>
              <w:rPr>
                <w:i/>
                <w:iCs/>
              </w:rPr>
              <w:t>Trading type</w:t>
            </w:r>
            <w:r>
              <w:t>:</w:t>
            </w:r>
          </w:p>
        </w:tc>
        <w:tc>
          <w:tcPr>
            <w:tcW w:w="0" w:type="auto"/>
            <w:vAlign w:val="center"/>
            <w:hideMark/>
          </w:tcPr>
          <w:p w:rsidR="006B498E" w:rsidRDefault="006B498E" w:rsidP="0006632D">
            <w:r>
              <w:rPr>
                <w:b/>
                <w:bCs/>
              </w:rPr>
              <w:t>[p_trading_type]</w:t>
            </w:r>
          </w:p>
        </w:tc>
      </w:tr>
    </w:tbl>
    <w:p w:rsidR="006B498E" w:rsidRDefault="006B498E" w:rsidP="006B498E"/>
    <w:tbl>
      <w:tblPr>
        <w:tblW w:w="106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3"/>
        <w:gridCol w:w="2659"/>
        <w:gridCol w:w="2659"/>
        <w:gridCol w:w="2674"/>
      </w:tblGrid>
      <w:tr w:rsidR="006B498E" w:rsidTr="0006632D">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Quỹ giao dịch/</w:t>
            </w:r>
            <w:r>
              <w:rPr>
                <w:b/>
                <w:bCs/>
                <w:i/>
                <w:iCs/>
              </w:rPr>
              <w:t>Fund</w:t>
            </w:r>
          </w:p>
        </w:tc>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Kỳ giao dịch/ </w:t>
            </w:r>
            <w:r>
              <w:rPr>
                <w:b/>
                <w:bCs/>
                <w:i/>
                <w:iCs/>
              </w:rPr>
              <w:t>Trading day</w:t>
            </w:r>
          </w:p>
        </w:tc>
        <w:tc>
          <w:tcPr>
            <w:tcW w:w="12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Ngày nhận kết quả giao dịch </w:t>
            </w:r>
            <w:r>
              <w:rPr>
                <w:b/>
                <w:bCs/>
              </w:rPr>
              <w:br/>
            </w:r>
            <w:r>
              <w:rPr>
                <w:b/>
                <w:bCs/>
                <w:i/>
                <w:iCs/>
              </w:rPr>
              <w:t>Confirmation day</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6B498E" w:rsidRDefault="006B498E" w:rsidP="0006632D">
            <w:pPr>
              <w:jc w:val="center"/>
            </w:pPr>
            <w:r>
              <w:rPr>
                <w:b/>
                <w:bCs/>
              </w:rPr>
              <w:t>Số tiền mua/Số lượng CCQ bán </w:t>
            </w:r>
            <w:r>
              <w:rPr>
                <w:b/>
                <w:bCs/>
              </w:rPr>
              <w:br/>
            </w:r>
            <w:r>
              <w:rPr>
                <w:b/>
                <w:bCs/>
                <w:i/>
                <w:iCs/>
              </w:rPr>
              <w:t>Amount (sub)/ number of shares (red)</w:t>
            </w:r>
          </w:p>
        </w:tc>
      </w:tr>
      <w:tr w:rsidR="006B498E" w:rsidTr="0006632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[p_fund]</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[p_trading_date]</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[p_confirm]</w:t>
            </w:r>
          </w:p>
        </w:tc>
        <w:tc>
          <w:tcPr>
            <w:tcW w:w="0" w:type="auto"/>
            <w:tcBorders>
              <w:top w:val="outset" w:sz="6" w:space="0" w:color="auto"/>
              <w:left w:val="outset" w:sz="6" w:space="0" w:color="auto"/>
              <w:bottom w:val="outset" w:sz="6" w:space="0" w:color="auto"/>
              <w:right w:val="outset" w:sz="6" w:space="0" w:color="auto"/>
            </w:tcBorders>
            <w:shd w:val="clear" w:color="auto" w:fill="FFBF00"/>
            <w:vAlign w:val="center"/>
            <w:hideMark/>
          </w:tcPr>
          <w:p w:rsidR="006B498E" w:rsidRDefault="006B498E" w:rsidP="0006632D">
            <w:pPr>
              <w:jc w:val="center"/>
            </w:pPr>
            <w:r>
              <w:rPr>
                <w:b/>
                <w:bCs/>
              </w:rPr>
              <w:t>[p_amount]</w:t>
            </w:r>
          </w:p>
        </w:tc>
      </w:tr>
    </w:tbl>
    <w:p w:rsidR="006B498E" w:rsidRPr="007D156E" w:rsidRDefault="006B498E" w:rsidP="006B498E">
      <w:r>
        <w:rPr>
          <w:color w:val="000000"/>
          <w:sz w:val="27"/>
          <w:szCs w:val="27"/>
        </w:rPr>
        <w:br/>
        <w:t>Mọi thắc mắc, ý kiến cần giải đáp, xin Quý khách vui lòng gọi tới Trung tâm dịch vụ khách hàng VFM Contact Center theo số 1900 1023 hoặc 028.3825 1488, nhấn 14</w:t>
      </w:r>
      <w:ins w:id="128" w:author="Admin" w:date="2018-08-31T11:01:00Z">
        <w:r w:rsidR="006C7AD6">
          <w:rPr>
            <w:color w:val="000000"/>
            <w:sz w:val="27"/>
            <w:szCs w:val="27"/>
          </w:rPr>
          <w:t>9</w:t>
        </w:r>
      </w:ins>
      <w:del w:id="129" w:author="Admin" w:date="2018-08-31T11:01:00Z">
        <w:r w:rsidDel="006C7AD6">
          <w:rPr>
            <w:color w:val="000000"/>
            <w:sz w:val="27"/>
            <w:szCs w:val="27"/>
          </w:rPr>
          <w:delText>1</w:delText>
        </w:r>
      </w:del>
      <w:r>
        <w:rPr>
          <w:color w:val="000000"/>
          <w:sz w:val="27"/>
          <w:szCs w:val="27"/>
        </w:rPr>
        <w:t xml:space="preserve"> – Hỗ trợ giao dịch điện tử (</w:t>
      </w:r>
      <w:r>
        <w:rPr>
          <w:i/>
          <w:iCs/>
          <w:color w:val="000000"/>
          <w:sz w:val="27"/>
          <w:szCs w:val="27"/>
        </w:rPr>
        <w:t>Please contact VFM Contact Center 1900 1023 / 028.3825 1488, press 14</w:t>
      </w:r>
      <w:ins w:id="130" w:author="Admin" w:date="2018-08-31T11:01:00Z">
        <w:r w:rsidR="006C7AD6">
          <w:rPr>
            <w:i/>
            <w:iCs/>
            <w:color w:val="000000"/>
            <w:sz w:val="27"/>
            <w:szCs w:val="27"/>
          </w:rPr>
          <w:t>9</w:t>
        </w:r>
      </w:ins>
      <w:del w:id="131" w:author="Admin" w:date="2018-08-31T11:01:00Z">
        <w:r w:rsidDel="006C7AD6">
          <w:rPr>
            <w:i/>
            <w:iCs/>
            <w:color w:val="000000"/>
            <w:sz w:val="27"/>
            <w:szCs w:val="27"/>
          </w:rPr>
          <w:delText>1</w:delText>
        </w:r>
      </w:del>
      <w:r>
        <w:rPr>
          <w:i/>
          <w:iCs/>
          <w:color w:val="000000"/>
          <w:sz w:val="27"/>
          <w:szCs w:val="27"/>
        </w:rPr>
        <w:t>– “</w:t>
      </w:r>
      <w:del w:id="132" w:author="Admin" w:date="2018-08-31T11:01:00Z">
        <w:r w:rsidDel="006C7AD6">
          <w:rPr>
            <w:i/>
            <w:iCs/>
            <w:color w:val="000000"/>
            <w:sz w:val="27"/>
            <w:szCs w:val="27"/>
          </w:rPr>
          <w:delText>eTradin</w:delText>
        </w:r>
      </w:del>
      <w:ins w:id="133" w:author="Admin" w:date="2018-08-31T11:01:00Z">
        <w:r w:rsidR="006C7AD6">
          <w:rPr>
            <w:i/>
            <w:iCs/>
            <w:color w:val="000000"/>
            <w:sz w:val="27"/>
            <w:szCs w:val="27"/>
          </w:rPr>
          <w:t>iTrade</w:t>
        </w:r>
      </w:ins>
      <w:del w:id="134" w:author="Admin" w:date="2018-08-31T11:01:00Z">
        <w:r w:rsidDel="006C7AD6">
          <w:rPr>
            <w:i/>
            <w:iCs/>
            <w:color w:val="000000"/>
            <w:sz w:val="27"/>
            <w:szCs w:val="27"/>
          </w:rPr>
          <w:delText>g</w:delText>
        </w:r>
      </w:del>
      <w:r>
        <w:rPr>
          <w:i/>
          <w:iCs/>
          <w:color w:val="000000"/>
          <w:sz w:val="27"/>
          <w:szCs w:val="27"/>
        </w:rPr>
        <w:t xml:space="preserve"> support” for assistance</w:t>
      </w:r>
      <w:r>
        <w:rPr>
          <w:color w:val="000000"/>
          <w:sz w:val="27"/>
          <w:szCs w:val="27"/>
        </w:rPr>
        <w:t>). </w:t>
      </w:r>
      <w:r>
        <w:rPr>
          <w:color w:val="000000"/>
          <w:sz w:val="27"/>
          <w:szCs w:val="27"/>
        </w:rPr>
        <w:b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r>
        <w:rPr>
          <w:color w:val="000000"/>
          <w:sz w:val="27"/>
          <w:szCs w:val="27"/>
        </w:rPr>
        <w:t>. </w:t>
      </w:r>
      <w:r>
        <w:rPr>
          <w:color w:val="000000"/>
          <w:sz w:val="27"/>
          <w:szCs w:val="27"/>
        </w:rPr>
        <w:br/>
      </w:r>
      <w:r>
        <w:rPr>
          <w:color w:val="000000"/>
          <w:sz w:val="27"/>
          <w:szCs w:val="27"/>
        </w:rPr>
        <w:br/>
      </w:r>
      <w:r>
        <w:rPr>
          <w:color w:val="000000"/>
          <w:sz w:val="27"/>
          <w:szCs w:val="27"/>
        </w:rPr>
        <w:b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 </w:t>
      </w:r>
      <w:r>
        <w:rPr>
          <w:color w:val="000000"/>
          <w:sz w:val="27"/>
          <w:szCs w:val="27"/>
        </w:rPr>
        <w:br/>
      </w:r>
      <w:r>
        <w:rPr>
          <w:color w:val="000000"/>
          <w:sz w:val="27"/>
          <w:szCs w:val="27"/>
        </w:rPr>
        <w:lastRenderedPageBreak/>
        <w:br/>
      </w:r>
      <w:r>
        <w:rPr>
          <w:color w:val="000000"/>
          <w:sz w:val="27"/>
          <w:szCs w:val="27"/>
        </w:rPr>
        <w:br/>
        <w:t>Trân trọng (</w:t>
      </w:r>
      <w:r>
        <w:rPr>
          <w:i/>
          <w:iCs/>
          <w:color w:val="000000"/>
          <w:sz w:val="27"/>
          <w:szCs w:val="27"/>
        </w:rPr>
        <w:t>Best regards</w:t>
      </w:r>
      <w:r>
        <w:rPr>
          <w:color w:val="000000"/>
          <w:sz w:val="27"/>
          <w:szCs w:val="27"/>
        </w:rPr>
        <w:t>)! </w:t>
      </w:r>
      <w:del w:id="135" w:author="Admin" w:date="2018-08-31T11:01:00Z">
        <w:r w:rsidDel="006C7AD6">
          <w:rPr>
            <w:color w:val="000000"/>
            <w:sz w:val="27"/>
            <w:szCs w:val="27"/>
          </w:rPr>
          <w:br/>
          <w:delText>Bộ phận Giao dịch điện tử (</w:delText>
        </w:r>
        <w:r w:rsidDel="006C7AD6">
          <w:rPr>
            <w:i/>
            <w:iCs/>
            <w:color w:val="000000"/>
            <w:sz w:val="27"/>
            <w:szCs w:val="27"/>
          </w:rPr>
          <w:delText>(VF-iTrade Department)</w:delText>
        </w:r>
        <w:r w:rsidDel="006C7AD6">
          <w:rPr>
            <w:color w:val="000000"/>
            <w:sz w:val="27"/>
            <w:szCs w:val="27"/>
          </w:rPr>
          <w:delText>) </w:delText>
        </w:r>
        <w:r w:rsidDel="006C7AD6">
          <w:rPr>
            <w:color w:val="000000"/>
            <w:sz w:val="27"/>
            <w:szCs w:val="27"/>
          </w:rPr>
          <w:br/>
        </w:r>
        <w:r w:rsidDel="006C7AD6">
          <w:rPr>
            <w:i/>
            <w:iCs/>
            <w:color w:val="000000"/>
            <w:sz w:val="27"/>
            <w:szCs w:val="27"/>
          </w:rPr>
          <w:delText>VFM Services </w:delText>
        </w:r>
      </w:del>
      <w:r>
        <w:rPr>
          <w:color w:val="000000"/>
          <w:sz w:val="27"/>
          <w:szCs w:val="27"/>
        </w:rPr>
        <w:br/>
      </w:r>
      <w:r>
        <w:rPr>
          <w:rStyle w:val="Strong"/>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Fax:(84-8)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31" w:history="1">
        <w:r>
          <w:rPr>
            <w:rStyle w:val="Hyperlink"/>
            <w:sz w:val="27"/>
            <w:szCs w:val="27"/>
          </w:rPr>
          <w:t>[heademail]</w:t>
        </w:r>
      </w:hyperlink>
      <w:r>
        <w:rPr>
          <w:color w:val="000000"/>
          <w:sz w:val="27"/>
          <w:szCs w:val="27"/>
        </w:rPr>
        <w:t> </w:t>
      </w:r>
      <w:r>
        <w:rPr>
          <w:color w:val="000000"/>
          <w:sz w:val="27"/>
          <w:szCs w:val="27"/>
        </w:rPr>
        <w:br/>
        <w:t>Website:</w:t>
      </w:r>
      <w:hyperlink r:id="rId32" w:history="1">
        <w:r>
          <w:rPr>
            <w:rStyle w:val="Hyperlink"/>
            <w:sz w:val="27"/>
            <w:szCs w:val="27"/>
          </w:rPr>
          <w:t>[headweb]</w:t>
        </w:r>
      </w:hyperlink>
    </w:p>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 w:rsidR="006B498E" w:rsidRDefault="006B498E" w:rsidP="006B498E">
      <w:pPr>
        <w:rPr>
          <w:b/>
        </w:rPr>
      </w:pPr>
      <w:r>
        <w:rPr>
          <w:b/>
        </w:rPr>
        <w:t>T300</w:t>
      </w:r>
      <w:r w:rsidRPr="006B498E">
        <w:rPr>
          <w:b/>
        </w:rPr>
        <w:t>E</w:t>
      </w:r>
      <w:r w:rsidR="009B3752">
        <w:rPr>
          <w:b/>
        </w:rPr>
        <w:t xml:space="preserve">: </w:t>
      </w:r>
      <w:r w:rsidR="009B3752" w:rsidRPr="009B3752">
        <w:rPr>
          <w:b/>
        </w:rPr>
        <w:t>THÔNG BÁO LỊCH NGHỈ TẾT DƯƠNG LỊCH</w:t>
      </w:r>
      <w:r w:rsidR="009B3752">
        <w:rPr>
          <w:b/>
        </w:rPr>
        <w:t xml:space="preserve">/ </w:t>
      </w:r>
      <w:r w:rsidR="009B3752" w:rsidRPr="009B3752">
        <w:rPr>
          <w:b/>
        </w:rPr>
        <w:t>NEW YEAR HOLIDAY ANNOUNCEMENT</w:t>
      </w:r>
    </w:p>
    <w:p w:rsidR="006B498E" w:rsidRDefault="006B498E" w:rsidP="006B498E">
      <w:pPr>
        <w:pStyle w:val="NormalWeb"/>
        <w:jc w:val="right"/>
        <w:rPr>
          <w:color w:val="000000"/>
          <w:sz w:val="27"/>
          <w:szCs w:val="27"/>
        </w:rPr>
      </w:pPr>
      <w:r>
        <w:rPr>
          <w:color w:val="000000"/>
          <w:sz w:val="27"/>
          <w:szCs w:val="27"/>
        </w:rPr>
        <w:t>Tp. Hồ Chí Minh, ngày [v_date]</w:t>
      </w:r>
    </w:p>
    <w:p w:rsidR="006B498E" w:rsidRDefault="006B498E" w:rsidP="006B498E">
      <w:pPr>
        <w:pStyle w:val="NormalWeb"/>
        <w:jc w:val="center"/>
        <w:rPr>
          <w:color w:val="000000"/>
          <w:sz w:val="27"/>
          <w:szCs w:val="27"/>
        </w:rPr>
      </w:pPr>
      <w:r>
        <w:rPr>
          <w:b/>
          <w:bCs/>
          <w:color w:val="000000"/>
          <w:sz w:val="27"/>
          <w:szCs w:val="27"/>
        </w:rPr>
        <w:t>THÔNG BÁO </w:t>
      </w:r>
      <w:r>
        <w:rPr>
          <w:b/>
          <w:bCs/>
          <w:color w:val="000000"/>
          <w:sz w:val="27"/>
          <w:szCs w:val="27"/>
        </w:rPr>
        <w:br/>
        <w:t>LỊCH NGHỈ TẾT DƯƠNG LỊCH ([p_date]) </w:t>
      </w:r>
      <w:r>
        <w:rPr>
          <w:b/>
          <w:bCs/>
          <w:color w:val="000000"/>
          <w:sz w:val="27"/>
          <w:szCs w:val="27"/>
        </w:rPr>
        <w:br/>
        <w:t>CỦA QUỸ ĐẦU TƯ VIỆT NAM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7710"/>
      </w:tblGrid>
      <w:tr w:rsidR="006B498E" w:rsidTr="0006632D">
        <w:trPr>
          <w:tblCellSpacing w:w="15" w:type="dxa"/>
        </w:trPr>
        <w:tc>
          <w:tcPr>
            <w:tcW w:w="0" w:type="auto"/>
            <w:vAlign w:val="center"/>
            <w:hideMark/>
          </w:tcPr>
          <w:p w:rsidR="006B498E" w:rsidRDefault="006B498E" w:rsidP="0006632D">
            <w:pPr>
              <w:rPr>
                <w:sz w:val="24"/>
                <w:szCs w:val="24"/>
              </w:rPr>
            </w:pPr>
            <w:r>
              <w:rPr>
                <w:u w:val="single"/>
              </w:rPr>
              <w:t>Kính gửi:</w:t>
            </w:r>
          </w:p>
        </w:tc>
        <w:tc>
          <w:tcPr>
            <w:tcW w:w="0" w:type="auto"/>
            <w:vAlign w:val="center"/>
            <w:hideMark/>
          </w:tcPr>
          <w:p w:rsidR="006B498E" w:rsidRDefault="006B498E" w:rsidP="0006632D">
            <w:r>
              <w:rPr>
                <w:b/>
                <w:bCs/>
              </w:rPr>
              <w:t>Quý Nhà Đầu Tư [l_fullname]</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Các Đại Lý Phân Phối Chỉ Định</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Ngân Hàng TNHH Một Thành Viên Standard Chartered (Việt Nam)</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Trung Tâm Lưu Ký Chứng Khoán Việt Nam</w:t>
            </w:r>
          </w:p>
        </w:tc>
      </w:tr>
    </w:tbl>
    <w:p w:rsidR="006B498E" w:rsidRDefault="006B498E" w:rsidP="006B498E">
      <w:pPr>
        <w:pStyle w:val="NormalWeb"/>
        <w:rPr>
          <w:color w:val="000000"/>
          <w:sz w:val="27"/>
          <w:szCs w:val="27"/>
        </w:rPr>
      </w:pPr>
      <w:r>
        <w:rPr>
          <w:color w:val="000000"/>
          <w:sz w:val="27"/>
          <w:szCs w:val="27"/>
        </w:rPr>
        <w:t>Nhân dịp lễ </w:t>
      </w:r>
      <w:r>
        <w:rPr>
          <w:b/>
          <w:bCs/>
          <w:color w:val="000000"/>
          <w:sz w:val="27"/>
          <w:szCs w:val="27"/>
        </w:rPr>
        <w:t>Tết Dương lịch</w:t>
      </w:r>
      <w:r>
        <w:rPr>
          <w:color w:val="000000"/>
          <w:sz w:val="27"/>
          <w:szCs w:val="27"/>
        </w:rPr>
        <w:t> [v_year], Công Ty Cổ Phần Quản Lý Quỹ Đầu Tư Việt Nam (VFM) thông báo đến quý nhà đầu tư, các đơn vị đối tác và tổ chức liên quan về việc:</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Công ty VFM sẽ tạm ngừng giao dịch vào ngày </w:t>
      </w:r>
      <w:r>
        <w:rPr>
          <w:b/>
          <w:bCs/>
          <w:color w:val="000000"/>
          <w:sz w:val="27"/>
          <w:szCs w:val="27"/>
        </w:rPr>
        <w:t>[p_frdate]</w:t>
      </w:r>
      <w:r>
        <w:rPr>
          <w:color w:val="000000"/>
          <w:sz w:val="27"/>
          <w:szCs w:val="27"/>
        </w:rPr>
        <w:t> và sẽ hoạt động trở lại vào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Thời gian giao dịch của Qũy đầu tư Việt Nam:</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1/ Quỹ sẽ không thực hiện giao dịch vào thời gian nghỉ lễ nêu trên.</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2/ Kỳ giao dịch đầu tiên của Quỹ sau thời gian nghỉ lễ sẽ là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Nội dung chi tiết kỳ giao dịch trước &amp; sau nghỉ lễ vui lòng tham khảo webside: </w:t>
      </w:r>
      <w:hyperlink r:id="rId33"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Kính mong quý nhà đầu tư, các đơn vị đối tác và tổ chức cung cấp dịch vụ lưu ý các thay đổi trên khi đặt lệnh, nhận lệnh và xử lý lệnh cho các kỳ giao dịch trên của Quỹ. Nếu có bất kỳ thắc mắc nào liên quan đến thời gian giao dịch trên, xin vui lòng liên hệ:</w:t>
      </w:r>
    </w:p>
    <w:p w:rsidR="006B498E" w:rsidRDefault="006B498E" w:rsidP="006B498E">
      <w:pPr>
        <w:pStyle w:val="NormalWeb"/>
        <w:rPr>
          <w:color w:val="000000"/>
          <w:sz w:val="27"/>
          <w:szCs w:val="27"/>
        </w:rPr>
      </w:pPr>
      <w:r>
        <w:rPr>
          <w:b/>
          <w:bCs/>
          <w:color w:val="000000"/>
          <w:sz w:val="27"/>
          <w:szCs w:val="27"/>
        </w:rPr>
        <w:t>Phòng Quan Hệ Nhà Đầu Tư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r>
      <w:r>
        <w:rPr>
          <w:color w:val="000000"/>
          <w:sz w:val="27"/>
          <w:szCs w:val="27"/>
        </w:rPr>
        <w:lastRenderedPageBreak/>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34"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6B498E" w:rsidRDefault="006B498E" w:rsidP="006B498E">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6B498E" w:rsidRPr="002B7769" w:rsidRDefault="006B498E" w:rsidP="006B498E"/>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r>
        <w:rPr>
          <w:b/>
        </w:rPr>
        <w:t>T301</w:t>
      </w:r>
      <w:r w:rsidRPr="006B498E">
        <w:rPr>
          <w:b/>
        </w:rPr>
        <w:t>E</w:t>
      </w:r>
      <w:r w:rsidR="009B3752">
        <w:rPr>
          <w:b/>
        </w:rPr>
        <w:t xml:space="preserve">: </w:t>
      </w:r>
      <w:r w:rsidR="009B3752" w:rsidRPr="009B3752">
        <w:rPr>
          <w:b/>
        </w:rPr>
        <w:t>THÔNG BÁO LỊCH NGHỈ TẾT NGUYÊN ĐÁN</w:t>
      </w:r>
      <w:r w:rsidR="009B3752">
        <w:rPr>
          <w:b/>
        </w:rPr>
        <w:t xml:space="preserve">/ </w:t>
      </w:r>
      <w:r w:rsidR="009B3752" w:rsidRPr="009B3752">
        <w:rPr>
          <w:b/>
        </w:rPr>
        <w:t>LUNAR NEW YEAR HOLIDAY ANNOUNCEMENT</w:t>
      </w:r>
    </w:p>
    <w:p w:rsidR="006B498E" w:rsidRDefault="006B498E" w:rsidP="006B498E">
      <w:pPr>
        <w:pStyle w:val="NormalWeb"/>
        <w:jc w:val="right"/>
        <w:rPr>
          <w:color w:val="000000"/>
          <w:sz w:val="27"/>
          <w:szCs w:val="27"/>
        </w:rPr>
      </w:pPr>
      <w:r>
        <w:rPr>
          <w:color w:val="000000"/>
          <w:sz w:val="27"/>
          <w:szCs w:val="27"/>
        </w:rPr>
        <w:t>Tp. Hồ Chí Minh, ngày [v_date]</w:t>
      </w:r>
    </w:p>
    <w:p w:rsidR="006B498E" w:rsidRDefault="006B498E" w:rsidP="006B498E">
      <w:pPr>
        <w:pStyle w:val="NormalWeb"/>
        <w:jc w:val="center"/>
        <w:rPr>
          <w:color w:val="000000"/>
          <w:sz w:val="27"/>
          <w:szCs w:val="27"/>
        </w:rPr>
      </w:pPr>
      <w:r>
        <w:rPr>
          <w:b/>
          <w:bCs/>
          <w:color w:val="000000"/>
          <w:sz w:val="27"/>
          <w:szCs w:val="27"/>
        </w:rPr>
        <w:t>THÔNG BÁO </w:t>
      </w:r>
      <w:r>
        <w:rPr>
          <w:b/>
          <w:bCs/>
          <w:color w:val="000000"/>
          <w:sz w:val="27"/>
          <w:szCs w:val="27"/>
        </w:rPr>
        <w:br/>
        <w:t>LỊCH NGHỈ TẾT NGUYÊN ĐÁN ([v_year]) </w:t>
      </w:r>
      <w:r>
        <w:rPr>
          <w:b/>
          <w:bCs/>
          <w:color w:val="000000"/>
          <w:sz w:val="27"/>
          <w:szCs w:val="27"/>
        </w:rPr>
        <w:br/>
        <w:t>CỦA QUỸ ĐẦU TƯ VIỆT NAM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7710"/>
      </w:tblGrid>
      <w:tr w:rsidR="006B498E" w:rsidTr="0006632D">
        <w:trPr>
          <w:tblCellSpacing w:w="15" w:type="dxa"/>
        </w:trPr>
        <w:tc>
          <w:tcPr>
            <w:tcW w:w="0" w:type="auto"/>
            <w:vAlign w:val="center"/>
            <w:hideMark/>
          </w:tcPr>
          <w:p w:rsidR="006B498E" w:rsidRDefault="006B498E" w:rsidP="0006632D">
            <w:pPr>
              <w:rPr>
                <w:sz w:val="24"/>
                <w:szCs w:val="24"/>
              </w:rPr>
            </w:pPr>
            <w:r>
              <w:rPr>
                <w:u w:val="single"/>
              </w:rPr>
              <w:t>Kính gửi:</w:t>
            </w:r>
          </w:p>
        </w:tc>
        <w:tc>
          <w:tcPr>
            <w:tcW w:w="0" w:type="auto"/>
            <w:vAlign w:val="center"/>
            <w:hideMark/>
          </w:tcPr>
          <w:p w:rsidR="006B498E" w:rsidRDefault="006B498E" w:rsidP="0006632D">
            <w:r>
              <w:rPr>
                <w:b/>
                <w:bCs/>
              </w:rPr>
              <w:t>Quý Nhà Đầu Tư [l_fullname]</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Các Đại Lý Phân Phối Chỉ Định</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Ngân Hàng TNHH Một Thành Viên Standard Chartered (Việt Nam)</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Trung Tâm Lưu Ký Chứng Khoán Việt Nam</w:t>
            </w:r>
          </w:p>
        </w:tc>
      </w:tr>
    </w:tbl>
    <w:p w:rsidR="006B498E" w:rsidRDefault="006B498E" w:rsidP="006B498E">
      <w:pPr>
        <w:pStyle w:val="NormalWeb"/>
        <w:rPr>
          <w:color w:val="000000"/>
          <w:sz w:val="27"/>
          <w:szCs w:val="27"/>
        </w:rPr>
      </w:pPr>
      <w:r>
        <w:rPr>
          <w:color w:val="000000"/>
          <w:sz w:val="27"/>
          <w:szCs w:val="27"/>
        </w:rPr>
        <w:t>Nhân dịp lễ </w:t>
      </w:r>
      <w:r>
        <w:rPr>
          <w:b/>
          <w:bCs/>
          <w:color w:val="000000"/>
          <w:sz w:val="27"/>
          <w:szCs w:val="27"/>
        </w:rPr>
        <w:t>Tết Nguyên Đán</w:t>
      </w:r>
      <w:r>
        <w:rPr>
          <w:color w:val="000000"/>
          <w:sz w:val="27"/>
          <w:szCs w:val="27"/>
        </w:rPr>
        <w:t> [v_year], Công Ty Cổ Phần Quản Lý Quỹ Đầu Tư Việt Nam (VFM) thông báo đến quý nhà đầu tư, các đơn vị đối tác và tổ chức liên quan về việc:</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Công ty VFM sẽ tạm ngừng giao dịch vào ngày </w:t>
      </w:r>
      <w:r>
        <w:rPr>
          <w:b/>
          <w:bCs/>
          <w:color w:val="000000"/>
          <w:sz w:val="27"/>
          <w:szCs w:val="27"/>
        </w:rPr>
        <w:t>[p_frdate]</w:t>
      </w:r>
      <w:r>
        <w:rPr>
          <w:color w:val="000000"/>
          <w:sz w:val="27"/>
          <w:szCs w:val="27"/>
        </w:rPr>
        <w:t> và sẽ hoạt động trở lại vào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Thời gian giao dịch của Qũy đầu tư Việt Nam:</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1/ Quỹ sẽ không thực hiện giao dịch vào thời gian nghỉ lễ nêu trên.</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2/ Kỳ giao dịch đầu tiên của Quỹ sau thời gian nghỉ lễ sẽ là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Nội dung chi tiết kỳ giao dịch trước &amp; sau nghỉ lễ vui lòng tham khảo webside: </w:t>
      </w:r>
      <w:hyperlink r:id="rId35"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Kính mong quý nhà đầu tư, các đơn vị đối tác và tổ chức cung cấp dịch vụ lưu ý các thay đổi trên khi đặt lệnh, nhận lệnh và xử lý lệnh cho các kỳ giao dịch trên của Quỹ. Nếu có bất kỳ thắc mắc nào liên quan đến thời gian giao dịch trên, xin vui lòng liên hệ:</w:t>
      </w:r>
    </w:p>
    <w:p w:rsidR="006B498E" w:rsidRDefault="006B498E" w:rsidP="006B498E">
      <w:pPr>
        <w:pStyle w:val="NormalWeb"/>
        <w:rPr>
          <w:color w:val="000000"/>
          <w:sz w:val="27"/>
          <w:szCs w:val="27"/>
        </w:rPr>
      </w:pPr>
      <w:r>
        <w:rPr>
          <w:b/>
          <w:bCs/>
          <w:color w:val="000000"/>
          <w:sz w:val="27"/>
          <w:szCs w:val="27"/>
        </w:rPr>
        <w:lastRenderedPageBreak/>
        <w:t>Phòng Quan Hệ Nhà Đầu Tư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36"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6B498E" w:rsidRDefault="006B498E" w:rsidP="006B498E">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6B498E" w:rsidRPr="00520F94" w:rsidRDefault="006B498E" w:rsidP="006B498E"/>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Pr="006B498E" w:rsidRDefault="006B498E" w:rsidP="006B498E">
      <w:pPr>
        <w:pStyle w:val="NormalWeb"/>
        <w:rPr>
          <w:b/>
          <w:color w:val="000000"/>
          <w:sz w:val="27"/>
          <w:szCs w:val="27"/>
        </w:rPr>
      </w:pPr>
      <w:r w:rsidRPr="006B498E">
        <w:rPr>
          <w:b/>
          <w:color w:val="000000"/>
          <w:sz w:val="27"/>
          <w:szCs w:val="27"/>
        </w:rPr>
        <w:t>T302E</w:t>
      </w:r>
      <w:r w:rsidR="009B3752">
        <w:rPr>
          <w:b/>
          <w:color w:val="000000"/>
          <w:sz w:val="27"/>
          <w:szCs w:val="27"/>
        </w:rPr>
        <w:t xml:space="preserve">: </w:t>
      </w:r>
      <w:r w:rsidR="009B3752" w:rsidRPr="009B3752">
        <w:rPr>
          <w:b/>
          <w:color w:val="000000"/>
          <w:sz w:val="27"/>
          <w:szCs w:val="27"/>
        </w:rPr>
        <w:t>THÔNG BÁO LỊCH NGHỈ GIỖ TỔ HÙNG VƯƠNG</w:t>
      </w:r>
      <w:r w:rsidR="009B3752">
        <w:rPr>
          <w:b/>
          <w:color w:val="000000"/>
          <w:sz w:val="27"/>
          <w:szCs w:val="27"/>
        </w:rPr>
        <w:t xml:space="preserve">/ </w:t>
      </w:r>
      <w:r w:rsidR="009B3752" w:rsidRPr="009B3752">
        <w:rPr>
          <w:b/>
          <w:color w:val="000000"/>
          <w:sz w:val="27"/>
          <w:szCs w:val="27"/>
        </w:rPr>
        <w:t>HUNG VUONG DEATH HOLIDAY ANNOUNCEMENT</w:t>
      </w:r>
    </w:p>
    <w:p w:rsidR="006B498E" w:rsidRDefault="006B498E" w:rsidP="006B498E">
      <w:pPr>
        <w:pStyle w:val="NormalWeb"/>
        <w:jc w:val="right"/>
        <w:rPr>
          <w:color w:val="000000"/>
          <w:sz w:val="27"/>
          <w:szCs w:val="27"/>
        </w:rPr>
      </w:pPr>
      <w:r>
        <w:rPr>
          <w:color w:val="000000"/>
          <w:sz w:val="27"/>
          <w:szCs w:val="27"/>
        </w:rPr>
        <w:t>Tp. Hồ Chí Minh, ngày [v_date]</w:t>
      </w:r>
    </w:p>
    <w:p w:rsidR="006B498E" w:rsidRDefault="006B498E" w:rsidP="006B498E">
      <w:pPr>
        <w:pStyle w:val="NormalWeb"/>
        <w:jc w:val="center"/>
        <w:rPr>
          <w:color w:val="000000"/>
          <w:sz w:val="27"/>
          <w:szCs w:val="27"/>
        </w:rPr>
      </w:pPr>
      <w:r>
        <w:rPr>
          <w:b/>
          <w:bCs/>
          <w:color w:val="000000"/>
          <w:sz w:val="27"/>
          <w:szCs w:val="27"/>
        </w:rPr>
        <w:t>THÔNG BÁO </w:t>
      </w:r>
      <w:r>
        <w:rPr>
          <w:b/>
          <w:bCs/>
          <w:color w:val="000000"/>
          <w:sz w:val="27"/>
          <w:szCs w:val="27"/>
        </w:rPr>
        <w:br/>
        <w:t>LỊCH NGHỈ LỄ GIỖ TỔ HÙNG VƯƠNG (10/03 ÂM LỊCH) </w:t>
      </w:r>
      <w:r>
        <w:rPr>
          <w:b/>
          <w:bCs/>
          <w:color w:val="000000"/>
          <w:sz w:val="27"/>
          <w:szCs w:val="27"/>
        </w:rPr>
        <w:br/>
        <w:t>CỦA QUỸ ĐẦU TƯ VIỆT NAM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7710"/>
      </w:tblGrid>
      <w:tr w:rsidR="006B498E" w:rsidTr="0006632D">
        <w:trPr>
          <w:tblCellSpacing w:w="15" w:type="dxa"/>
        </w:trPr>
        <w:tc>
          <w:tcPr>
            <w:tcW w:w="0" w:type="auto"/>
            <w:vAlign w:val="center"/>
            <w:hideMark/>
          </w:tcPr>
          <w:p w:rsidR="006B498E" w:rsidRDefault="006B498E" w:rsidP="0006632D">
            <w:pPr>
              <w:rPr>
                <w:sz w:val="24"/>
                <w:szCs w:val="24"/>
              </w:rPr>
            </w:pPr>
            <w:r>
              <w:rPr>
                <w:u w:val="single"/>
              </w:rPr>
              <w:t>Kính gửi:</w:t>
            </w:r>
          </w:p>
        </w:tc>
        <w:tc>
          <w:tcPr>
            <w:tcW w:w="0" w:type="auto"/>
            <w:vAlign w:val="center"/>
            <w:hideMark/>
          </w:tcPr>
          <w:p w:rsidR="006B498E" w:rsidRDefault="006B498E" w:rsidP="0006632D">
            <w:r>
              <w:rPr>
                <w:b/>
                <w:bCs/>
              </w:rPr>
              <w:t>Quý Nhà Đầu Tư [l_fullname]</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Các Đại Lý Phân Phối Chỉ Định</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Ngân Hàng TNHH Một Thành Viên Standard Chartered (Việt Nam)</w:t>
            </w:r>
          </w:p>
        </w:tc>
      </w:tr>
      <w:tr w:rsidR="006B498E" w:rsidTr="0006632D">
        <w:trPr>
          <w:tblCellSpacing w:w="15" w:type="dxa"/>
        </w:trPr>
        <w:tc>
          <w:tcPr>
            <w:tcW w:w="0" w:type="auto"/>
            <w:vAlign w:val="center"/>
            <w:hideMark/>
          </w:tcPr>
          <w:p w:rsidR="006B498E" w:rsidRDefault="006B498E" w:rsidP="0006632D"/>
        </w:tc>
        <w:tc>
          <w:tcPr>
            <w:tcW w:w="0" w:type="auto"/>
            <w:vAlign w:val="center"/>
            <w:hideMark/>
          </w:tcPr>
          <w:p w:rsidR="006B498E" w:rsidRDefault="006B498E" w:rsidP="0006632D">
            <w:pPr>
              <w:rPr>
                <w:sz w:val="24"/>
                <w:szCs w:val="24"/>
              </w:rPr>
            </w:pPr>
            <w:r>
              <w:rPr>
                <w:b/>
                <w:bCs/>
              </w:rPr>
              <w:t>Trung Tâm Lưu Ký Chứng Khoán Việt Nam</w:t>
            </w:r>
          </w:p>
        </w:tc>
      </w:tr>
    </w:tbl>
    <w:p w:rsidR="006B498E" w:rsidRDefault="006B498E" w:rsidP="006B498E">
      <w:pPr>
        <w:pStyle w:val="NormalWeb"/>
        <w:rPr>
          <w:color w:val="000000"/>
          <w:sz w:val="27"/>
          <w:szCs w:val="27"/>
        </w:rPr>
      </w:pPr>
      <w:r>
        <w:rPr>
          <w:color w:val="000000"/>
          <w:sz w:val="27"/>
          <w:szCs w:val="27"/>
        </w:rPr>
        <w:t>Nhân dịp lễ </w:t>
      </w:r>
      <w:r>
        <w:rPr>
          <w:b/>
          <w:bCs/>
          <w:color w:val="000000"/>
          <w:sz w:val="27"/>
          <w:szCs w:val="27"/>
        </w:rPr>
        <w:t>Giỗ tổ Hùng Vương (10/03 Âm lịch)</w:t>
      </w:r>
      <w:r>
        <w:rPr>
          <w:color w:val="000000"/>
          <w:sz w:val="27"/>
          <w:szCs w:val="27"/>
        </w:rPr>
        <w:t>, Công Ty Cổ Phần Quản Lý Quỹ Đầu Tư Việt Nam (VFM) thông báo đến quý nhà đầu tư, các đơn vị đối tác và tổ chức liên quan về việc:</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Công ty VFM sẽ tạm ngừng giao dịch vào ngày </w:t>
      </w:r>
      <w:r>
        <w:rPr>
          <w:b/>
          <w:bCs/>
          <w:color w:val="000000"/>
          <w:sz w:val="27"/>
          <w:szCs w:val="27"/>
        </w:rPr>
        <w:t>[p_frdate]</w:t>
      </w:r>
      <w:r>
        <w:rPr>
          <w:color w:val="000000"/>
          <w:sz w:val="27"/>
          <w:szCs w:val="27"/>
        </w:rPr>
        <w:t> và sẽ hoạt động trở lại vào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Thời gian giao dịch của Qũy đầu tư Việt Nam:</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1/ Quỹ sẽ không thực hiện giao dịch vào thời gian nghỉ lễ nêu trên.</w:t>
      </w:r>
    </w:p>
    <w:p w:rsidR="006B498E" w:rsidRDefault="006B498E" w:rsidP="006B498E">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2/ Kỳ giao dịch đầu tiên của Quỹ sau thời gian nghỉ lễ sẽ là ngày </w:t>
      </w:r>
      <w:r>
        <w:rPr>
          <w:b/>
          <w:bCs/>
          <w:color w:val="000000"/>
          <w:sz w:val="27"/>
          <w:szCs w:val="27"/>
        </w:rPr>
        <w:t>[p_retradingdate]</w:t>
      </w:r>
      <w:r>
        <w:rPr>
          <w:color w:val="000000"/>
          <w:sz w:val="27"/>
          <w:szCs w:val="27"/>
        </w:rPr>
        <w:t>.</w:t>
      </w:r>
    </w:p>
    <w:p w:rsidR="006B498E" w:rsidRDefault="006B498E" w:rsidP="006B498E">
      <w:pPr>
        <w:pStyle w:val="NormalWeb"/>
        <w:rPr>
          <w:color w:val="000000"/>
          <w:sz w:val="27"/>
          <w:szCs w:val="27"/>
        </w:rPr>
      </w:pPr>
      <w:r>
        <w:rPr>
          <w:color w:val="000000"/>
          <w:sz w:val="27"/>
          <w:szCs w:val="27"/>
        </w:rPr>
        <w:t>Nội dung chi tiết kỳ giao dịch trước &amp; sau nghỉ lễ vui lòng tham khảo webside: </w:t>
      </w:r>
      <w:hyperlink r:id="rId37"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 xml:space="preserve">Kính mong quý nhà đầu tư, các đơn vị đối tác và tổ chức cung cấp dịch vụ lưu ý các thay đổi trên khi đặt lệnh, nhận lệnh và xử lý lệnh cho các kỳ giao dịch trên </w:t>
      </w:r>
      <w:r>
        <w:rPr>
          <w:color w:val="000000"/>
          <w:sz w:val="27"/>
          <w:szCs w:val="27"/>
        </w:rPr>
        <w:lastRenderedPageBreak/>
        <w:t>của Quỹ. Nếu có bất kỳ thắc mắc nào liên quan đến thời gian giao dịch trên, xin vui lòng liên hệ:</w:t>
      </w:r>
    </w:p>
    <w:p w:rsidR="006B498E" w:rsidRDefault="006B498E" w:rsidP="006B498E">
      <w:pPr>
        <w:pStyle w:val="NormalWeb"/>
        <w:rPr>
          <w:color w:val="000000"/>
          <w:sz w:val="27"/>
          <w:szCs w:val="27"/>
        </w:rPr>
      </w:pPr>
      <w:r>
        <w:rPr>
          <w:b/>
          <w:bCs/>
          <w:color w:val="000000"/>
          <w:sz w:val="27"/>
          <w:szCs w:val="27"/>
        </w:rPr>
        <w:t>Phòng Quan Hệ Nhà Đầu Tư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38" w:history="1">
        <w:r>
          <w:rPr>
            <w:rStyle w:val="Hyperlink"/>
            <w:sz w:val="27"/>
            <w:szCs w:val="27"/>
          </w:rPr>
          <w:t>[headweb]</w:t>
        </w:r>
      </w:hyperlink>
    </w:p>
    <w:p w:rsidR="006B498E" w:rsidRDefault="006B498E" w:rsidP="006B498E">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6B498E" w:rsidRDefault="006B498E" w:rsidP="006B498E">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6B498E" w:rsidRPr="00F02A1F" w:rsidRDefault="006B498E" w:rsidP="006B498E"/>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Default="006B498E" w:rsidP="006B498E">
      <w:pPr>
        <w:rPr>
          <w:b/>
        </w:rPr>
      </w:pPr>
    </w:p>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Pr="006B498E" w:rsidRDefault="006B498E" w:rsidP="006B498E"/>
    <w:p w:rsidR="006B498E" w:rsidRDefault="006B498E" w:rsidP="006B498E"/>
    <w:p w:rsidR="006B498E" w:rsidRPr="006B498E" w:rsidRDefault="006B498E" w:rsidP="006B498E"/>
    <w:p w:rsidR="006B498E" w:rsidRDefault="006B498E" w:rsidP="006B498E"/>
    <w:p w:rsidR="006B498E" w:rsidRDefault="006B498E" w:rsidP="006B498E">
      <w:pPr>
        <w:ind w:firstLine="720"/>
      </w:pPr>
    </w:p>
    <w:p w:rsidR="006B498E" w:rsidRDefault="006B498E" w:rsidP="006B498E">
      <w:pPr>
        <w:ind w:firstLine="720"/>
      </w:pPr>
    </w:p>
    <w:p w:rsidR="006B498E" w:rsidRDefault="006B498E" w:rsidP="006B498E">
      <w:pPr>
        <w:pStyle w:val="NormalWeb"/>
        <w:rPr>
          <w:b/>
          <w:color w:val="000000"/>
          <w:sz w:val="27"/>
          <w:szCs w:val="27"/>
        </w:rPr>
      </w:pPr>
      <w:r w:rsidRPr="006B498E">
        <w:rPr>
          <w:b/>
          <w:color w:val="000000"/>
          <w:sz w:val="27"/>
          <w:szCs w:val="27"/>
        </w:rPr>
        <w:t>T3</w:t>
      </w:r>
      <w:r>
        <w:rPr>
          <w:b/>
          <w:color w:val="000000"/>
          <w:sz w:val="27"/>
          <w:szCs w:val="27"/>
        </w:rPr>
        <w:t>03</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LỊCH NGHỈ LỄ GIẢI PHÓNG MIỀN NAM VÀ QUỐC TẾ LAO ĐỘNG</w:t>
      </w:r>
      <w:r w:rsidR="009B3752">
        <w:rPr>
          <w:b/>
          <w:color w:val="000000"/>
          <w:sz w:val="27"/>
          <w:szCs w:val="27"/>
        </w:rPr>
        <w:t xml:space="preserve">/ </w:t>
      </w:r>
      <w:r w:rsidR="009B3752" w:rsidRPr="009B3752">
        <w:rPr>
          <w:b/>
          <w:color w:val="000000"/>
          <w:sz w:val="27"/>
          <w:szCs w:val="27"/>
        </w:rPr>
        <w:t>30 APRIL AND 01 MAY HOLIDAY ANNOUNCEMENT</w:t>
      </w:r>
    </w:p>
    <w:p w:rsidR="0006632D" w:rsidRDefault="0006632D" w:rsidP="0006632D">
      <w:pPr>
        <w:pStyle w:val="NormalWeb"/>
        <w:jc w:val="right"/>
        <w:rPr>
          <w:color w:val="000000"/>
          <w:sz w:val="27"/>
          <w:szCs w:val="27"/>
        </w:rPr>
      </w:pPr>
      <w:r>
        <w:rPr>
          <w:color w:val="000000"/>
          <w:sz w:val="27"/>
          <w:szCs w:val="27"/>
        </w:rPr>
        <w:t>Tp. Hồ Chí Minh, ngày [v_date]</w:t>
      </w:r>
    </w:p>
    <w:p w:rsidR="0006632D" w:rsidRDefault="0006632D" w:rsidP="0006632D">
      <w:pPr>
        <w:pStyle w:val="NormalWeb"/>
        <w:jc w:val="center"/>
        <w:rPr>
          <w:color w:val="000000"/>
          <w:sz w:val="27"/>
          <w:szCs w:val="27"/>
        </w:rPr>
      </w:pPr>
      <w:r>
        <w:rPr>
          <w:b/>
          <w:bCs/>
          <w:color w:val="000000"/>
          <w:sz w:val="27"/>
          <w:szCs w:val="27"/>
        </w:rPr>
        <w:t>THÔNG BÁO </w:t>
      </w:r>
      <w:r>
        <w:rPr>
          <w:b/>
          <w:bCs/>
          <w:color w:val="000000"/>
          <w:sz w:val="27"/>
          <w:szCs w:val="27"/>
        </w:rPr>
        <w:br/>
        <w:t>LỊCH NGHỈ LỄ GIẢI PHÓNG MIỀN NAM VÀ QUỐC TẾ LAO ĐỘNG ([p_date]) </w:t>
      </w:r>
      <w:r>
        <w:rPr>
          <w:b/>
          <w:bCs/>
          <w:color w:val="000000"/>
          <w:sz w:val="27"/>
          <w:szCs w:val="27"/>
        </w:rPr>
        <w:br/>
        <w:t>CỦA QUỸ ĐẦU TƯ VIỆT NAM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7710"/>
      </w:tblGrid>
      <w:tr w:rsidR="0006632D" w:rsidTr="0006632D">
        <w:trPr>
          <w:tblCellSpacing w:w="15" w:type="dxa"/>
        </w:trPr>
        <w:tc>
          <w:tcPr>
            <w:tcW w:w="0" w:type="auto"/>
            <w:vAlign w:val="center"/>
            <w:hideMark/>
          </w:tcPr>
          <w:p w:rsidR="0006632D" w:rsidRDefault="0006632D" w:rsidP="0006632D">
            <w:pPr>
              <w:rPr>
                <w:sz w:val="24"/>
                <w:szCs w:val="24"/>
              </w:rPr>
            </w:pPr>
            <w:r>
              <w:rPr>
                <w:u w:val="single"/>
              </w:rPr>
              <w:t>Kính gửi:</w:t>
            </w:r>
          </w:p>
        </w:tc>
        <w:tc>
          <w:tcPr>
            <w:tcW w:w="0" w:type="auto"/>
            <w:vAlign w:val="center"/>
            <w:hideMark/>
          </w:tcPr>
          <w:p w:rsidR="0006632D" w:rsidRDefault="0006632D" w:rsidP="0006632D">
            <w:r>
              <w:rPr>
                <w:b/>
                <w:bCs/>
              </w:rPr>
              <w:t>Quý Nhà Đầu Tư [l_fullname]</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Các Đại Lý Phân Phối Chỉ Định</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Ngân Hàng TNHH Một Thành Viên Standard Chartered (Việt Nam)</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Trung Tâm Lưu Ký Chứng Khoán Việt Nam</w:t>
            </w:r>
          </w:p>
        </w:tc>
      </w:tr>
    </w:tbl>
    <w:p w:rsidR="0006632D" w:rsidRDefault="0006632D" w:rsidP="0006632D">
      <w:pPr>
        <w:pStyle w:val="NormalWeb"/>
        <w:rPr>
          <w:color w:val="000000"/>
          <w:sz w:val="27"/>
          <w:szCs w:val="27"/>
        </w:rPr>
      </w:pPr>
      <w:r>
        <w:rPr>
          <w:color w:val="000000"/>
          <w:sz w:val="27"/>
          <w:szCs w:val="27"/>
        </w:rPr>
        <w:t>Nhân dịp lễ </w:t>
      </w:r>
      <w:r>
        <w:rPr>
          <w:b/>
          <w:bCs/>
          <w:color w:val="000000"/>
          <w:sz w:val="27"/>
          <w:szCs w:val="27"/>
        </w:rPr>
        <w:t>Giải phóng miền Nam và Quốc tế lao động</w:t>
      </w:r>
      <w:r>
        <w:rPr>
          <w:color w:val="000000"/>
          <w:sz w:val="27"/>
          <w:szCs w:val="27"/>
        </w:rPr>
        <w:t> [v_year], Công Ty Cổ Phần Quản Lý Quỹ Đầu Tư Việt Nam (VFM) thông báo đến quý nhà đầu tư, các đơn vị đối tác và tổ chức liên quan về việc:</w:t>
      </w:r>
    </w:p>
    <w:p w:rsidR="0006632D" w:rsidRDefault="0006632D" w:rsidP="0006632D">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Công ty VFM sẽ tạm ngừng giao dịch vào ngày </w:t>
      </w:r>
      <w:r>
        <w:rPr>
          <w:b/>
          <w:bCs/>
          <w:color w:val="000000"/>
          <w:sz w:val="27"/>
          <w:szCs w:val="27"/>
        </w:rPr>
        <w:t>[p_frdate]</w:t>
      </w:r>
      <w:r>
        <w:rPr>
          <w:color w:val="000000"/>
          <w:sz w:val="27"/>
          <w:szCs w:val="27"/>
        </w:rPr>
        <w:t> và sẽ hoạt động trở lại vào ngày </w:t>
      </w:r>
      <w:r>
        <w:rPr>
          <w:b/>
          <w:bCs/>
          <w:color w:val="000000"/>
          <w:sz w:val="27"/>
          <w:szCs w:val="27"/>
        </w:rPr>
        <w:t>[p_retradingdate]</w:t>
      </w:r>
      <w:r>
        <w:rPr>
          <w:color w:val="000000"/>
          <w:sz w:val="27"/>
          <w:szCs w:val="27"/>
        </w:rPr>
        <w:t>.</w:t>
      </w:r>
    </w:p>
    <w:p w:rsidR="0006632D" w:rsidRDefault="0006632D" w:rsidP="0006632D">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Thời gian giao dịch của Qũy đầu tư Việt Nam:</w:t>
      </w:r>
    </w:p>
    <w:p w:rsidR="0006632D" w:rsidRDefault="0006632D" w:rsidP="0006632D">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1/ Quỹ sẽ không thực hiện giao dịch vào thời gian nghỉ lễ nêu trên.</w:t>
      </w:r>
    </w:p>
    <w:p w:rsidR="0006632D" w:rsidRDefault="0006632D" w:rsidP="0006632D">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2/ Kỳ giao dịch đầu tiên của Quỹ sau thời gian nghỉ lễ sẽ là ngày </w:t>
      </w:r>
      <w:r>
        <w:rPr>
          <w:b/>
          <w:bCs/>
          <w:color w:val="000000"/>
          <w:sz w:val="27"/>
          <w:szCs w:val="27"/>
        </w:rPr>
        <w:t>[p_retradingdate]</w:t>
      </w:r>
      <w:r>
        <w:rPr>
          <w:color w:val="000000"/>
          <w:sz w:val="27"/>
          <w:szCs w:val="27"/>
        </w:rPr>
        <w:t>.</w:t>
      </w:r>
    </w:p>
    <w:p w:rsidR="0006632D" w:rsidRDefault="0006632D" w:rsidP="0006632D">
      <w:pPr>
        <w:pStyle w:val="NormalWeb"/>
        <w:rPr>
          <w:color w:val="000000"/>
          <w:sz w:val="27"/>
          <w:szCs w:val="27"/>
        </w:rPr>
      </w:pPr>
      <w:r>
        <w:rPr>
          <w:color w:val="000000"/>
          <w:sz w:val="27"/>
          <w:szCs w:val="27"/>
        </w:rPr>
        <w:lastRenderedPageBreak/>
        <w:t>Nội dung chi tiết kỳ giao dịch trước &amp; sau nghỉ lễ vui lòng tham khảo webside: </w:t>
      </w:r>
      <w:hyperlink r:id="rId39" w:history="1">
        <w:r>
          <w:rPr>
            <w:rStyle w:val="Hyperlink"/>
            <w:sz w:val="27"/>
            <w:szCs w:val="27"/>
          </w:rPr>
          <w:t>[headweb]</w:t>
        </w:r>
      </w:hyperlink>
    </w:p>
    <w:p w:rsidR="0006632D" w:rsidRDefault="0006632D" w:rsidP="0006632D">
      <w:pPr>
        <w:pStyle w:val="NormalWeb"/>
        <w:rPr>
          <w:color w:val="000000"/>
          <w:sz w:val="27"/>
          <w:szCs w:val="27"/>
        </w:rPr>
      </w:pPr>
      <w:r>
        <w:rPr>
          <w:color w:val="000000"/>
          <w:sz w:val="27"/>
          <w:szCs w:val="27"/>
        </w:rPr>
        <w:t>Kính mong quý nhà đầu tư, các đơn vị đối tác và tổ chức cung cấp dịch vụ lưu ý các thay đổi trên khi đặt lệnh, nhận lệnh và xử lý lệnh cho các kỳ giao dịch trên của Quỹ. Nếu có bất kỳ thắc mắc nào liên quan đến thời gian giao dịch trên, xin vui lòng liên hệ:</w:t>
      </w:r>
    </w:p>
    <w:p w:rsidR="0006632D" w:rsidRDefault="0006632D" w:rsidP="0006632D">
      <w:pPr>
        <w:pStyle w:val="NormalWeb"/>
        <w:rPr>
          <w:color w:val="000000"/>
          <w:sz w:val="27"/>
          <w:szCs w:val="27"/>
        </w:rPr>
      </w:pPr>
      <w:r>
        <w:rPr>
          <w:b/>
          <w:bCs/>
          <w:color w:val="000000"/>
          <w:sz w:val="27"/>
          <w:szCs w:val="27"/>
        </w:rPr>
        <w:t>Phòng Quan Hệ Nhà Đầu Tư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40" w:history="1">
        <w:r>
          <w:rPr>
            <w:rStyle w:val="Hyperlink"/>
            <w:sz w:val="27"/>
            <w:szCs w:val="27"/>
          </w:rPr>
          <w:t>[headweb]</w:t>
        </w:r>
      </w:hyperlink>
    </w:p>
    <w:p w:rsidR="0006632D" w:rsidRDefault="0006632D" w:rsidP="0006632D">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06632D" w:rsidRDefault="0006632D" w:rsidP="0006632D">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06632D" w:rsidRPr="00CE33EE" w:rsidRDefault="0006632D" w:rsidP="0006632D"/>
    <w:p w:rsidR="006B498E" w:rsidRDefault="006B498E" w:rsidP="006B498E">
      <w:pPr>
        <w:pStyle w:val="NormalWeb"/>
        <w:rPr>
          <w:b/>
          <w:color w:val="000000"/>
          <w:sz w:val="27"/>
          <w:szCs w:val="27"/>
        </w:rPr>
      </w:pPr>
    </w:p>
    <w:p w:rsidR="0006632D" w:rsidRPr="006B498E" w:rsidRDefault="0006632D" w:rsidP="006B498E">
      <w:pPr>
        <w:pStyle w:val="NormalWeb"/>
        <w:rPr>
          <w:b/>
          <w:color w:val="000000"/>
          <w:sz w:val="27"/>
          <w:szCs w:val="27"/>
        </w:rPr>
      </w:pPr>
    </w:p>
    <w:p w:rsidR="006B498E" w:rsidRDefault="006B498E" w:rsidP="006B498E">
      <w:pPr>
        <w:ind w:firstLine="720"/>
      </w:pPr>
    </w:p>
    <w:p w:rsidR="006B498E" w:rsidRDefault="006B498E" w:rsidP="006B498E">
      <w:pPr>
        <w:ind w:firstLine="720"/>
      </w:pPr>
    </w:p>
    <w:p w:rsidR="006B498E" w:rsidRDefault="006B498E"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Default="0006632D" w:rsidP="0006632D">
      <w:pPr>
        <w:pStyle w:val="NormalWeb"/>
        <w:rPr>
          <w:b/>
          <w:color w:val="000000"/>
          <w:sz w:val="27"/>
          <w:szCs w:val="27"/>
        </w:rPr>
      </w:pPr>
      <w:r w:rsidRPr="006B498E">
        <w:rPr>
          <w:b/>
          <w:color w:val="000000"/>
          <w:sz w:val="27"/>
          <w:szCs w:val="27"/>
        </w:rPr>
        <w:t>T3</w:t>
      </w:r>
      <w:r>
        <w:rPr>
          <w:b/>
          <w:color w:val="000000"/>
          <w:sz w:val="27"/>
          <w:szCs w:val="27"/>
        </w:rPr>
        <w:t>05</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LỊCH NGHỈ LỄ QUỐC KHÁNH</w:t>
      </w:r>
      <w:r w:rsidR="009B3752">
        <w:rPr>
          <w:b/>
          <w:color w:val="000000"/>
          <w:sz w:val="27"/>
          <w:szCs w:val="27"/>
        </w:rPr>
        <w:t xml:space="preserve">/ </w:t>
      </w:r>
      <w:r w:rsidR="009B3752" w:rsidRPr="009B3752">
        <w:rPr>
          <w:b/>
          <w:color w:val="000000"/>
          <w:sz w:val="27"/>
          <w:szCs w:val="27"/>
        </w:rPr>
        <w:t>INDEPENDENDCE HOLIDAY ANNOUNCEMENT</w:t>
      </w:r>
    </w:p>
    <w:p w:rsidR="0006632D" w:rsidRDefault="0006632D" w:rsidP="0006632D">
      <w:pPr>
        <w:pStyle w:val="NormalWeb"/>
        <w:jc w:val="right"/>
        <w:rPr>
          <w:color w:val="000000"/>
          <w:sz w:val="27"/>
          <w:szCs w:val="27"/>
        </w:rPr>
      </w:pPr>
      <w:r>
        <w:rPr>
          <w:color w:val="000000"/>
          <w:sz w:val="27"/>
          <w:szCs w:val="27"/>
        </w:rPr>
        <w:t>Tp. Hồ Chí Minh, ngày [v_date]</w:t>
      </w:r>
    </w:p>
    <w:p w:rsidR="0006632D" w:rsidRDefault="0006632D" w:rsidP="0006632D">
      <w:pPr>
        <w:pStyle w:val="NormalWeb"/>
        <w:jc w:val="center"/>
        <w:rPr>
          <w:color w:val="000000"/>
          <w:sz w:val="27"/>
          <w:szCs w:val="27"/>
        </w:rPr>
      </w:pPr>
      <w:r>
        <w:rPr>
          <w:b/>
          <w:bCs/>
          <w:color w:val="000000"/>
          <w:sz w:val="27"/>
          <w:szCs w:val="27"/>
        </w:rPr>
        <w:t>THÔNG BÁO </w:t>
      </w:r>
      <w:r>
        <w:rPr>
          <w:b/>
          <w:bCs/>
          <w:color w:val="000000"/>
          <w:sz w:val="27"/>
          <w:szCs w:val="27"/>
        </w:rPr>
        <w:br/>
        <w:t>LỊCH NGHỈ LỄ QUỐC KHÁNH ([p_date]) </w:t>
      </w:r>
      <w:r>
        <w:rPr>
          <w:b/>
          <w:bCs/>
          <w:color w:val="000000"/>
          <w:sz w:val="27"/>
          <w:szCs w:val="27"/>
        </w:rPr>
        <w:br/>
        <w:t>CỦA QUỸ ĐẦU TƯ VIỆT NAM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7710"/>
      </w:tblGrid>
      <w:tr w:rsidR="0006632D" w:rsidTr="0006632D">
        <w:trPr>
          <w:tblCellSpacing w:w="15" w:type="dxa"/>
        </w:trPr>
        <w:tc>
          <w:tcPr>
            <w:tcW w:w="0" w:type="auto"/>
            <w:vAlign w:val="center"/>
            <w:hideMark/>
          </w:tcPr>
          <w:p w:rsidR="0006632D" w:rsidRDefault="0006632D" w:rsidP="0006632D">
            <w:pPr>
              <w:rPr>
                <w:sz w:val="24"/>
                <w:szCs w:val="24"/>
              </w:rPr>
            </w:pPr>
            <w:r>
              <w:rPr>
                <w:u w:val="single"/>
              </w:rPr>
              <w:t>Kính gửi:</w:t>
            </w:r>
          </w:p>
        </w:tc>
        <w:tc>
          <w:tcPr>
            <w:tcW w:w="0" w:type="auto"/>
            <w:vAlign w:val="center"/>
            <w:hideMark/>
          </w:tcPr>
          <w:p w:rsidR="0006632D" w:rsidRDefault="0006632D" w:rsidP="0006632D">
            <w:r>
              <w:rPr>
                <w:b/>
                <w:bCs/>
              </w:rPr>
              <w:t>Quý Nhà Đầu Tư [l_fullname]</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Các Đại Lý Phân Phối Chỉ Định</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Ngân Hàng TNHH Một Thành Viên Standard Chartered (Việt Nam)</w:t>
            </w:r>
          </w:p>
        </w:tc>
      </w:tr>
      <w:tr w:rsidR="0006632D" w:rsidTr="0006632D">
        <w:trPr>
          <w:tblCellSpacing w:w="15" w:type="dxa"/>
        </w:trPr>
        <w:tc>
          <w:tcPr>
            <w:tcW w:w="0" w:type="auto"/>
            <w:vAlign w:val="center"/>
            <w:hideMark/>
          </w:tcPr>
          <w:p w:rsidR="0006632D" w:rsidRDefault="0006632D" w:rsidP="0006632D"/>
        </w:tc>
        <w:tc>
          <w:tcPr>
            <w:tcW w:w="0" w:type="auto"/>
            <w:vAlign w:val="center"/>
            <w:hideMark/>
          </w:tcPr>
          <w:p w:rsidR="0006632D" w:rsidRDefault="0006632D" w:rsidP="0006632D">
            <w:pPr>
              <w:rPr>
                <w:sz w:val="24"/>
                <w:szCs w:val="24"/>
              </w:rPr>
            </w:pPr>
            <w:r>
              <w:rPr>
                <w:b/>
                <w:bCs/>
              </w:rPr>
              <w:t>Trung Tâm Lưu Ký Chứng Khoán Việt Nam</w:t>
            </w:r>
          </w:p>
        </w:tc>
      </w:tr>
    </w:tbl>
    <w:p w:rsidR="0006632D" w:rsidRDefault="0006632D" w:rsidP="0006632D">
      <w:pPr>
        <w:pStyle w:val="NormalWeb"/>
        <w:rPr>
          <w:color w:val="000000"/>
          <w:sz w:val="27"/>
          <w:szCs w:val="27"/>
        </w:rPr>
      </w:pPr>
      <w:r>
        <w:rPr>
          <w:color w:val="000000"/>
          <w:sz w:val="27"/>
          <w:szCs w:val="27"/>
        </w:rPr>
        <w:t>Nhân dịp lễ </w:t>
      </w:r>
      <w:r>
        <w:rPr>
          <w:b/>
          <w:bCs/>
          <w:color w:val="000000"/>
          <w:sz w:val="27"/>
          <w:szCs w:val="27"/>
        </w:rPr>
        <w:t>Quốc khánh</w:t>
      </w:r>
      <w:r>
        <w:rPr>
          <w:color w:val="000000"/>
          <w:sz w:val="27"/>
          <w:szCs w:val="27"/>
        </w:rPr>
        <w:t> [v_year], Công Ty Cổ Phần Quản Lý Quỹ Đầu Tư Việt Nam (VFM) thông báo đến quý nhà đầu tư, các đơn vị đối tác và tổ chức liên quan về việc:</w:t>
      </w:r>
    </w:p>
    <w:p w:rsidR="0006632D" w:rsidRDefault="0006632D" w:rsidP="0006632D">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Công ty VFM sẽ tạm ngừng giao dịch vào ngày </w:t>
      </w:r>
      <w:r>
        <w:rPr>
          <w:b/>
          <w:bCs/>
          <w:color w:val="000000"/>
          <w:sz w:val="27"/>
          <w:szCs w:val="27"/>
        </w:rPr>
        <w:t>[p_frdate]</w:t>
      </w:r>
      <w:r>
        <w:rPr>
          <w:color w:val="000000"/>
          <w:sz w:val="27"/>
          <w:szCs w:val="27"/>
        </w:rPr>
        <w:t> và sẽ hoạt động trở lại vào ngày </w:t>
      </w:r>
      <w:r>
        <w:rPr>
          <w:b/>
          <w:bCs/>
          <w:color w:val="000000"/>
          <w:sz w:val="27"/>
          <w:szCs w:val="27"/>
        </w:rPr>
        <w:t>[p_retradingdate]</w:t>
      </w:r>
      <w:r>
        <w:rPr>
          <w:color w:val="000000"/>
          <w:sz w:val="27"/>
          <w:szCs w:val="27"/>
        </w:rPr>
        <w:t>.</w:t>
      </w:r>
    </w:p>
    <w:p w:rsidR="0006632D" w:rsidRDefault="0006632D" w:rsidP="0006632D">
      <w:pPr>
        <w:pStyle w:val="NormalWeb"/>
        <w:rPr>
          <w:color w:val="000000"/>
          <w:sz w:val="27"/>
          <w:szCs w:val="27"/>
        </w:rPr>
      </w:pPr>
      <w:r>
        <w:rPr>
          <w:color w:val="000000"/>
          <w:sz w:val="27"/>
          <w:szCs w:val="27"/>
        </w:rPr>
        <w:t>♦</w:t>
      </w:r>
      <w:r>
        <w:rPr>
          <w:color w:val="000000"/>
          <w:sz w:val="27"/>
          <w:szCs w:val="27"/>
        </w:rPr>
        <w:t> </w:t>
      </w:r>
      <w:r>
        <w:rPr>
          <w:color w:val="000000"/>
          <w:sz w:val="27"/>
          <w:szCs w:val="27"/>
        </w:rPr>
        <w:t xml:space="preserve"> Thời gian giao dịch của Qũy đầu tư Việt Nam:</w:t>
      </w:r>
    </w:p>
    <w:p w:rsidR="0006632D" w:rsidRDefault="0006632D" w:rsidP="0006632D">
      <w:pPr>
        <w:pStyle w:val="NormalWeb"/>
        <w:rPr>
          <w:color w:val="000000"/>
          <w:sz w:val="27"/>
          <w:szCs w:val="27"/>
        </w:rPr>
      </w:pP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1/ Quỹ sẽ không thực hiện giao dịch vào thời gian nghỉ lễ nêu trên.</w:t>
      </w:r>
    </w:p>
    <w:p w:rsidR="0006632D" w:rsidRDefault="0006632D" w:rsidP="0006632D">
      <w:pPr>
        <w:pStyle w:val="NormalWeb"/>
        <w:rPr>
          <w:color w:val="000000"/>
          <w:sz w:val="27"/>
          <w:szCs w:val="27"/>
        </w:rPr>
      </w:pPr>
      <w:r>
        <w:rPr>
          <w:color w:val="000000"/>
          <w:sz w:val="27"/>
          <w:szCs w:val="27"/>
        </w:rPr>
        <w:lastRenderedPageBreak/>
        <w:t> </w:t>
      </w:r>
      <w:r>
        <w:rPr>
          <w:color w:val="000000"/>
          <w:sz w:val="27"/>
          <w:szCs w:val="27"/>
        </w:rPr>
        <w:t xml:space="preserve"> </w:t>
      </w:r>
      <w:r>
        <w:rPr>
          <w:color w:val="000000"/>
          <w:sz w:val="27"/>
          <w:szCs w:val="27"/>
        </w:rPr>
        <w:t> </w:t>
      </w:r>
      <w:r>
        <w:rPr>
          <w:color w:val="000000"/>
          <w:sz w:val="27"/>
          <w:szCs w:val="27"/>
        </w:rPr>
        <w:t xml:space="preserve"> 2/ Kỳ giao dịch đầu tiên của Quỹ sau thời gian nghỉ lễ sẽ là ngày </w:t>
      </w:r>
      <w:r>
        <w:rPr>
          <w:b/>
          <w:bCs/>
          <w:color w:val="000000"/>
          <w:sz w:val="27"/>
          <w:szCs w:val="27"/>
        </w:rPr>
        <w:t>[p_retradingdate]</w:t>
      </w:r>
      <w:r>
        <w:rPr>
          <w:color w:val="000000"/>
          <w:sz w:val="27"/>
          <w:szCs w:val="27"/>
        </w:rPr>
        <w:t>.</w:t>
      </w:r>
    </w:p>
    <w:p w:rsidR="0006632D" w:rsidRDefault="0006632D" w:rsidP="0006632D">
      <w:pPr>
        <w:pStyle w:val="NormalWeb"/>
        <w:rPr>
          <w:color w:val="000000"/>
          <w:sz w:val="27"/>
          <w:szCs w:val="27"/>
        </w:rPr>
      </w:pPr>
      <w:r>
        <w:rPr>
          <w:color w:val="000000"/>
          <w:sz w:val="27"/>
          <w:szCs w:val="27"/>
        </w:rPr>
        <w:t>Nội dung chi tiết kỳ giao dịch trước &amp; sau nghỉ lễ vui lòng tham khảo webside: </w:t>
      </w:r>
      <w:hyperlink r:id="rId41" w:history="1">
        <w:r>
          <w:rPr>
            <w:rStyle w:val="Hyperlink"/>
            <w:sz w:val="27"/>
            <w:szCs w:val="27"/>
          </w:rPr>
          <w:t>[headweb]</w:t>
        </w:r>
      </w:hyperlink>
    </w:p>
    <w:p w:rsidR="0006632D" w:rsidRDefault="0006632D" w:rsidP="0006632D">
      <w:pPr>
        <w:pStyle w:val="NormalWeb"/>
        <w:rPr>
          <w:color w:val="000000"/>
          <w:sz w:val="27"/>
          <w:szCs w:val="27"/>
        </w:rPr>
      </w:pPr>
      <w:r>
        <w:rPr>
          <w:color w:val="000000"/>
          <w:sz w:val="27"/>
          <w:szCs w:val="27"/>
        </w:rPr>
        <w:t>Kính mong quý nhà đầu tư, các đơn vị đối tác và tổ chức cung cấp dịch vụ lưu ý các thay đổi trên khi đặt lệnh, nhận lệnh và xử lý lệnh cho các kỳ giao dịch trên của Quỹ. Nếu có bất kỳ thắc mắc nào liên quan đến thời gian giao dịch trên, xin vui lòng liên hệ:</w:t>
      </w:r>
    </w:p>
    <w:p w:rsidR="0006632D" w:rsidRDefault="0006632D" w:rsidP="0006632D">
      <w:pPr>
        <w:pStyle w:val="NormalWeb"/>
        <w:rPr>
          <w:color w:val="000000"/>
          <w:sz w:val="27"/>
          <w:szCs w:val="27"/>
        </w:rPr>
      </w:pPr>
      <w:r>
        <w:rPr>
          <w:b/>
          <w:bCs/>
          <w:color w:val="000000"/>
          <w:sz w:val="27"/>
          <w:szCs w:val="27"/>
        </w:rPr>
        <w:t>Phòng Quan Hệ Nhà Đầu Tư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42" w:history="1">
        <w:r>
          <w:rPr>
            <w:rStyle w:val="Hyperlink"/>
            <w:sz w:val="27"/>
            <w:szCs w:val="27"/>
          </w:rPr>
          <w:t>[headweb]</w:t>
        </w:r>
      </w:hyperlink>
    </w:p>
    <w:p w:rsidR="0006632D" w:rsidRDefault="0006632D" w:rsidP="0006632D">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06632D" w:rsidRDefault="0006632D" w:rsidP="0006632D">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06632D" w:rsidRPr="00F63FD7" w:rsidRDefault="0006632D" w:rsidP="0006632D"/>
    <w:p w:rsidR="0006632D" w:rsidRDefault="0006632D" w:rsidP="0006632D">
      <w:pPr>
        <w:pStyle w:val="NormalWeb"/>
        <w:rPr>
          <w:b/>
          <w:color w:val="000000"/>
          <w:sz w:val="27"/>
          <w:szCs w:val="27"/>
        </w:rPr>
      </w:pPr>
    </w:p>
    <w:p w:rsidR="0006632D" w:rsidRDefault="0006632D" w:rsidP="0006632D"/>
    <w:p w:rsidR="0006632D" w:rsidRDefault="0006632D" w:rsidP="006B498E">
      <w:pPr>
        <w:ind w:firstLine="720"/>
      </w:pPr>
    </w:p>
    <w:p w:rsidR="0006632D" w:rsidRDefault="0006632D" w:rsidP="006B498E">
      <w:pPr>
        <w:ind w:firstLine="720"/>
      </w:pPr>
    </w:p>
    <w:p w:rsidR="0006632D" w:rsidRDefault="0006632D" w:rsidP="006B498E">
      <w:pPr>
        <w:ind w:firstLine="720"/>
      </w:pPr>
    </w:p>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Pr="0006632D" w:rsidRDefault="0006632D" w:rsidP="0006632D"/>
    <w:p w:rsidR="0006632D" w:rsidRDefault="0006632D" w:rsidP="0006632D"/>
    <w:p w:rsidR="0006632D" w:rsidRDefault="0006632D" w:rsidP="0006632D">
      <w:pPr>
        <w:tabs>
          <w:tab w:val="left" w:pos="1075"/>
        </w:tabs>
      </w:pPr>
      <w:r>
        <w:tab/>
      </w:r>
    </w:p>
    <w:p w:rsidR="0006632D" w:rsidRDefault="0006632D" w:rsidP="0006632D">
      <w:pPr>
        <w:tabs>
          <w:tab w:val="left" w:pos="1075"/>
        </w:tabs>
      </w:pPr>
    </w:p>
    <w:p w:rsidR="0006632D" w:rsidRDefault="0006632D" w:rsidP="0006632D">
      <w:pPr>
        <w:tabs>
          <w:tab w:val="left" w:pos="1075"/>
        </w:tabs>
      </w:pPr>
    </w:p>
    <w:p w:rsidR="0006632D" w:rsidRDefault="0006632D" w:rsidP="0006632D">
      <w:pPr>
        <w:tabs>
          <w:tab w:val="left" w:pos="1075"/>
        </w:tabs>
      </w:pPr>
    </w:p>
    <w:p w:rsidR="0006632D" w:rsidRDefault="0006632D" w:rsidP="0006632D">
      <w:pPr>
        <w:tabs>
          <w:tab w:val="left" w:pos="1075"/>
        </w:tabs>
      </w:pPr>
    </w:p>
    <w:p w:rsidR="0006632D" w:rsidRPr="0006632D" w:rsidRDefault="0006632D" w:rsidP="0006632D">
      <w:pPr>
        <w:pStyle w:val="NormalWeb"/>
        <w:rPr>
          <w:b/>
          <w:color w:val="000000"/>
          <w:sz w:val="27"/>
          <w:szCs w:val="27"/>
        </w:rPr>
      </w:pPr>
      <w:r w:rsidRPr="006B498E">
        <w:rPr>
          <w:b/>
          <w:color w:val="000000"/>
          <w:sz w:val="27"/>
          <w:szCs w:val="27"/>
        </w:rPr>
        <w:t>T3</w:t>
      </w:r>
      <w:r>
        <w:rPr>
          <w:b/>
          <w:color w:val="000000"/>
          <w:sz w:val="27"/>
          <w:szCs w:val="27"/>
        </w:rPr>
        <w:t>06</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THÔNG BÁO HOÀN TIỀN VỀ TÀI KHOẢN KHÁCH HÀNG</w:t>
      </w:r>
      <w:r w:rsidR="009B3752">
        <w:rPr>
          <w:b/>
          <w:color w:val="000000"/>
          <w:sz w:val="27"/>
          <w:szCs w:val="27"/>
        </w:rPr>
        <w:t xml:space="preserve">/ </w:t>
      </w:r>
      <w:r w:rsidR="009B3752" w:rsidRPr="009B3752">
        <w:rPr>
          <w:b/>
          <w:color w:val="000000"/>
          <w:sz w:val="27"/>
          <w:szCs w:val="27"/>
        </w:rPr>
        <w:t>REFUND ANNOUNCEMENT</w:t>
      </w:r>
    </w:p>
    <w:p w:rsidR="0006632D" w:rsidRDefault="0006632D" w:rsidP="0006632D">
      <w:pPr>
        <w:pStyle w:val="NormalWeb"/>
        <w:rPr>
          <w:color w:val="000000"/>
          <w:sz w:val="27"/>
          <w:szCs w:val="27"/>
        </w:rPr>
      </w:pPr>
      <w:r>
        <w:rPr>
          <w:color w:val="000000"/>
          <w:sz w:val="27"/>
          <w:szCs w:val="27"/>
        </w:rPr>
        <w:t>Kính gửi Quý khách (</w:t>
      </w:r>
      <w:r>
        <w:rPr>
          <w:i/>
          <w:iCs/>
          <w:color w:val="000000"/>
          <w:sz w:val="27"/>
          <w:szCs w:val="27"/>
        </w:rPr>
        <w:t>Dear Mr./Ms.</w:t>
      </w:r>
      <w:r>
        <w:rPr>
          <w:color w:val="000000"/>
          <w:sz w:val="27"/>
          <w:szCs w:val="27"/>
        </w:rPr>
        <w:t>) [l_fullname],</w:t>
      </w:r>
    </w:p>
    <w:p w:rsidR="0006632D" w:rsidRDefault="0006632D" w:rsidP="0006632D">
      <w:pPr>
        <w:pStyle w:val="NormalWeb"/>
        <w:rPr>
          <w:color w:val="000000"/>
          <w:sz w:val="27"/>
          <w:szCs w:val="27"/>
        </w:rPr>
      </w:pPr>
      <w:r>
        <w:rPr>
          <w:color w:val="000000"/>
          <w:sz w:val="27"/>
          <w:szCs w:val="27"/>
        </w:rPr>
        <w:t>V/v: Hoàn trả tiền về tài khoản khách hàng / </w:t>
      </w:r>
      <w:r>
        <w:rPr>
          <w:i/>
          <w:iCs/>
          <w:color w:val="000000"/>
          <w:sz w:val="27"/>
          <w:szCs w:val="27"/>
        </w:rPr>
        <w:t>refund to customer account</w:t>
      </w:r>
    </w:p>
    <w:p w:rsidR="0006632D" w:rsidRDefault="0006632D" w:rsidP="0006632D">
      <w:pPr>
        <w:pStyle w:val="NormalWeb"/>
        <w:rPr>
          <w:color w:val="000000"/>
          <w:sz w:val="27"/>
          <w:szCs w:val="27"/>
        </w:rPr>
      </w:pPr>
      <w:r>
        <w:rPr>
          <w:color w:val="000000"/>
          <w:sz w:val="27"/>
          <w:szCs w:val="27"/>
        </w:rPr>
        <w:t>Lý do/ </w:t>
      </w:r>
      <w:r>
        <w:rPr>
          <w:i/>
          <w:iCs/>
          <w:color w:val="000000"/>
          <w:sz w:val="27"/>
          <w:szCs w:val="27"/>
        </w:rPr>
        <w:t>reason</w:t>
      </w:r>
      <w:r>
        <w:rPr>
          <w:color w:val="000000"/>
          <w:sz w:val="27"/>
          <w:szCs w:val="27"/>
        </w:rPr>
        <w:t>: [p_desc]</w:t>
      </w:r>
    </w:p>
    <w:p w:rsidR="0006632D" w:rsidRDefault="0006632D" w:rsidP="0006632D">
      <w:pPr>
        <w:pStyle w:val="NormalWeb"/>
        <w:rPr>
          <w:color w:val="000000"/>
          <w:sz w:val="27"/>
          <w:szCs w:val="27"/>
        </w:rPr>
      </w:pPr>
      <w:r>
        <w:rPr>
          <w:color w:val="000000"/>
          <w:sz w:val="27"/>
          <w:szCs w:val="27"/>
        </w:rPr>
        <w:t>Tên quỹ: [l_symbol]</w:t>
      </w:r>
    </w:p>
    <w:p w:rsidR="0006632D" w:rsidRDefault="0006632D" w:rsidP="0006632D">
      <w:pPr>
        <w:pStyle w:val="NormalWeb"/>
        <w:rPr>
          <w:color w:val="000000"/>
          <w:sz w:val="27"/>
          <w:szCs w:val="27"/>
        </w:rPr>
      </w:pPr>
      <w:r>
        <w:rPr>
          <w:color w:val="000000"/>
          <w:sz w:val="27"/>
          <w:szCs w:val="27"/>
        </w:rPr>
        <w:t>Số tiền hoàn trả / </w:t>
      </w:r>
      <w:r>
        <w:rPr>
          <w:i/>
          <w:iCs/>
          <w:color w:val="000000"/>
          <w:sz w:val="27"/>
          <w:szCs w:val="27"/>
        </w:rPr>
        <w:t>Refund amount</w:t>
      </w:r>
      <w:r>
        <w:rPr>
          <w:color w:val="000000"/>
          <w:sz w:val="27"/>
          <w:szCs w:val="27"/>
        </w:rPr>
        <w:t>: [p_amt]</w:t>
      </w:r>
    </w:p>
    <w:p w:rsidR="0006632D" w:rsidRDefault="0006632D" w:rsidP="0006632D">
      <w:pPr>
        <w:pStyle w:val="NormalWeb"/>
        <w:rPr>
          <w:color w:val="000000"/>
          <w:sz w:val="27"/>
          <w:szCs w:val="27"/>
        </w:rPr>
      </w:pPr>
      <w:r>
        <w:rPr>
          <w:color w:val="000000"/>
          <w:sz w:val="27"/>
          <w:szCs w:val="27"/>
        </w:rPr>
        <w:t>Ngày hoàn trả/ </w:t>
      </w:r>
      <w:r>
        <w:rPr>
          <w:i/>
          <w:iCs/>
          <w:color w:val="000000"/>
          <w:sz w:val="27"/>
          <w:szCs w:val="27"/>
        </w:rPr>
        <w:t>Refund date</w:t>
      </w:r>
      <w:r>
        <w:rPr>
          <w:color w:val="000000"/>
          <w:sz w:val="27"/>
          <w:szCs w:val="27"/>
        </w:rPr>
        <w:t>: [p_txdate]</w:t>
      </w:r>
    </w:p>
    <w:p w:rsidR="0006632D" w:rsidRDefault="0006632D" w:rsidP="0006632D">
      <w:pPr>
        <w:pStyle w:val="NormalWeb"/>
        <w:rPr>
          <w:color w:val="000000"/>
          <w:sz w:val="27"/>
          <w:szCs w:val="27"/>
        </w:rPr>
      </w:pPr>
      <w:r>
        <w:rPr>
          <w:color w:val="000000"/>
          <w:sz w:val="27"/>
          <w:szCs w:val="27"/>
        </w:rPr>
        <w:t>Mọi thắc mắc, ý kiến cần giải đáp, xin Quý khách vui lòng gọi tới Trung tâm dịch vụ khách hàng VFM Contact Center theo số 1900 1023 hoặc 028.3825 1488, nhấn 14</w:t>
      </w:r>
      <w:ins w:id="136" w:author="Admin" w:date="2018-08-31T11:07:00Z">
        <w:r w:rsidR="007A4443">
          <w:rPr>
            <w:color w:val="000000"/>
            <w:sz w:val="27"/>
            <w:szCs w:val="27"/>
          </w:rPr>
          <w:t>9</w:t>
        </w:r>
      </w:ins>
      <w:del w:id="137" w:author="Admin" w:date="2018-08-31T11:07:00Z">
        <w:r w:rsidDel="007A4443">
          <w:rPr>
            <w:color w:val="000000"/>
            <w:sz w:val="27"/>
            <w:szCs w:val="27"/>
          </w:rPr>
          <w:delText>1</w:delText>
        </w:r>
      </w:del>
      <w:r>
        <w:rPr>
          <w:color w:val="000000"/>
          <w:sz w:val="27"/>
          <w:szCs w:val="27"/>
        </w:rPr>
        <w:t xml:space="preserve"> – Hỗ trợ giao dịch điện tử (</w:t>
      </w:r>
      <w:r>
        <w:rPr>
          <w:i/>
          <w:iCs/>
          <w:color w:val="000000"/>
          <w:sz w:val="27"/>
          <w:szCs w:val="27"/>
        </w:rPr>
        <w:t>Please contact VFM Contact Center 1900 1023 / 028.3825 1488, press 14</w:t>
      </w:r>
      <w:ins w:id="138" w:author="Admin" w:date="2018-08-31T11:07:00Z">
        <w:r w:rsidR="007A4443">
          <w:rPr>
            <w:i/>
            <w:iCs/>
            <w:color w:val="000000"/>
            <w:sz w:val="27"/>
            <w:szCs w:val="27"/>
          </w:rPr>
          <w:t>9</w:t>
        </w:r>
      </w:ins>
      <w:del w:id="139" w:author="Admin" w:date="2018-08-31T11:07:00Z">
        <w:r w:rsidDel="007A4443">
          <w:rPr>
            <w:i/>
            <w:iCs/>
            <w:color w:val="000000"/>
            <w:sz w:val="27"/>
            <w:szCs w:val="27"/>
          </w:rPr>
          <w:delText>1</w:delText>
        </w:r>
      </w:del>
      <w:r>
        <w:rPr>
          <w:i/>
          <w:iCs/>
          <w:color w:val="000000"/>
          <w:sz w:val="27"/>
          <w:szCs w:val="27"/>
        </w:rPr>
        <w:t>– “</w:t>
      </w:r>
      <w:del w:id="140" w:author="Admin" w:date="2018-08-31T11:07:00Z">
        <w:r w:rsidDel="007A4443">
          <w:rPr>
            <w:i/>
            <w:iCs/>
            <w:color w:val="000000"/>
            <w:sz w:val="27"/>
            <w:szCs w:val="27"/>
          </w:rPr>
          <w:delText>eTradin</w:delText>
        </w:r>
      </w:del>
      <w:ins w:id="141" w:author="Admin" w:date="2018-08-31T11:07:00Z">
        <w:r w:rsidR="007A4443">
          <w:rPr>
            <w:i/>
            <w:iCs/>
            <w:color w:val="000000"/>
            <w:sz w:val="27"/>
            <w:szCs w:val="27"/>
          </w:rPr>
          <w:t>iTrade</w:t>
        </w:r>
      </w:ins>
      <w:del w:id="142" w:author="Admin" w:date="2018-08-31T11:07:00Z">
        <w:r w:rsidDel="007A4443">
          <w:rPr>
            <w:i/>
            <w:iCs/>
            <w:color w:val="000000"/>
            <w:sz w:val="27"/>
            <w:szCs w:val="27"/>
          </w:rPr>
          <w:delText>g</w:delText>
        </w:r>
      </w:del>
      <w:r>
        <w:rPr>
          <w:i/>
          <w:iCs/>
          <w:color w:val="000000"/>
          <w:sz w:val="27"/>
          <w:szCs w:val="27"/>
        </w:rPr>
        <w:t xml:space="preserve"> support” for assistance</w:t>
      </w:r>
      <w:r>
        <w:rPr>
          <w:color w:val="000000"/>
          <w:sz w:val="27"/>
          <w:szCs w:val="27"/>
        </w:rPr>
        <w:t>).</w:t>
      </w:r>
    </w:p>
    <w:p w:rsidR="0006632D" w:rsidRDefault="0006632D" w:rsidP="0006632D">
      <w:pPr>
        <w:pStyle w:val="NormalWeb"/>
        <w:rPr>
          <w:color w:val="000000"/>
          <w:sz w:val="27"/>
          <w:szCs w:val="27"/>
        </w:rPr>
      </w:pPr>
      <w:r>
        <w:rPr>
          <w:color w:val="000000"/>
          <w:sz w:val="27"/>
          <w:szCs w:val="27"/>
        </w:rPr>
        <w:t>Đây là email được gửi tự động từ hệ thống </w:t>
      </w:r>
      <w:del w:id="143" w:author="Admin" w:date="2018-08-31T11:07:00Z">
        <w:r w:rsidDel="007A4443">
          <w:rPr>
            <w:color w:val="000000"/>
            <w:sz w:val="27"/>
            <w:szCs w:val="27"/>
          </w:rPr>
          <w:delText>VFM eTRADING</w:delText>
        </w:r>
      </w:del>
      <w:ins w:id="144" w:author="Admin" w:date="2018-08-31T11:07:00Z">
        <w:r w:rsidR="007A4443">
          <w:rPr>
            <w:color w:val="000000"/>
            <w:sz w:val="27"/>
            <w:szCs w:val="27"/>
          </w:rPr>
          <w:t>VF-iTRADE</w:t>
        </w:r>
      </w:ins>
      <w:r>
        <w:rPr>
          <w:color w:val="000000"/>
          <w:sz w:val="27"/>
          <w:szCs w:val="27"/>
        </w:rPr>
        <w:t>, Quý khách vui lòng không trả lời email này.</w:t>
      </w:r>
    </w:p>
    <w:p w:rsidR="0006632D" w:rsidRDefault="0006632D" w:rsidP="0006632D">
      <w:pPr>
        <w:pStyle w:val="NormalWeb"/>
        <w:rPr>
          <w:color w:val="000000"/>
          <w:sz w:val="27"/>
          <w:szCs w:val="27"/>
        </w:rPr>
      </w:pPr>
      <w:r>
        <w:rPr>
          <w:i/>
          <w:iCs/>
          <w:color w:val="000000"/>
          <w:sz w:val="27"/>
          <w:szCs w:val="27"/>
        </w:rPr>
        <w:t xml:space="preserve">This is an automatically generated email from </w:t>
      </w:r>
      <w:del w:id="145" w:author="Admin" w:date="2018-08-31T11:07:00Z">
        <w:r w:rsidDel="007A4443">
          <w:rPr>
            <w:i/>
            <w:iCs/>
            <w:color w:val="000000"/>
            <w:sz w:val="27"/>
            <w:szCs w:val="27"/>
          </w:rPr>
          <w:delText>VFM eTRADING</w:delText>
        </w:r>
      </w:del>
      <w:ins w:id="146" w:author="Admin" w:date="2018-08-31T11:07:00Z">
        <w:r w:rsidR="007A4443">
          <w:rPr>
            <w:i/>
            <w:iCs/>
            <w:color w:val="000000"/>
            <w:sz w:val="27"/>
            <w:szCs w:val="27"/>
          </w:rPr>
          <w:t>VF-iTRADE</w:t>
        </w:r>
      </w:ins>
      <w:r>
        <w:rPr>
          <w:i/>
          <w:iCs/>
          <w:color w:val="000000"/>
          <w:sz w:val="27"/>
          <w:szCs w:val="27"/>
        </w:rPr>
        <w:t>, please do not reply</w:t>
      </w:r>
    </w:p>
    <w:p w:rsidR="0006632D" w:rsidRDefault="0006632D" w:rsidP="0006632D">
      <w:pPr>
        <w:pStyle w:val="NormalWeb"/>
        <w:rPr>
          <w:color w:val="000000"/>
          <w:sz w:val="27"/>
          <w:szCs w:val="27"/>
        </w:rPr>
      </w:pPr>
      <w:r>
        <w:rPr>
          <w:color w:val="000000"/>
          <w:sz w:val="27"/>
          <w:szCs w:val="27"/>
        </w:rPr>
        <w:lastRenderedPageBreak/>
        <w:t>Cảm ơn quý khách đã sử dụng dịch vụ của VFM. Chúng tôi rất  hân hạnh được phục vụ quý khách.</w:t>
      </w:r>
    </w:p>
    <w:p w:rsidR="0006632D" w:rsidRDefault="0006632D" w:rsidP="0006632D">
      <w:pPr>
        <w:pStyle w:val="NormalWeb"/>
        <w:rPr>
          <w:color w:val="000000"/>
          <w:sz w:val="27"/>
          <w:szCs w:val="27"/>
        </w:rPr>
      </w:pPr>
      <w:r>
        <w:rPr>
          <w:i/>
          <w:iCs/>
          <w:color w:val="000000"/>
          <w:sz w:val="27"/>
          <w:szCs w:val="27"/>
        </w:rPr>
        <w:t>Thank you for trading with VFM. It has been a pleasure serving you</w:t>
      </w:r>
      <w:r>
        <w:rPr>
          <w:color w:val="000000"/>
          <w:sz w:val="27"/>
          <w:szCs w:val="27"/>
        </w:rPr>
        <w:t>.</w:t>
      </w:r>
    </w:p>
    <w:p w:rsidR="0006632D" w:rsidRDefault="0006632D" w:rsidP="0006632D">
      <w:pPr>
        <w:pStyle w:val="NormalWeb"/>
        <w:rPr>
          <w:color w:val="000000"/>
          <w:sz w:val="27"/>
          <w:szCs w:val="27"/>
        </w:rPr>
      </w:pPr>
      <w:r>
        <w:rPr>
          <w:color w:val="000000"/>
          <w:sz w:val="27"/>
          <w:szCs w:val="27"/>
        </w:rPr>
        <w:t>Trân trọng (Best regards)! </w:t>
      </w:r>
      <w:r>
        <w:rPr>
          <w:color w:val="000000"/>
          <w:sz w:val="27"/>
          <w:szCs w:val="27"/>
        </w:rPr>
        <w:br/>
      </w:r>
      <w:del w:id="147" w:author="Admin" w:date="2018-08-31T11:08:00Z">
        <w:r w:rsidDel="007A4443">
          <w:rPr>
            <w:color w:val="000000"/>
            <w:sz w:val="27"/>
            <w:szCs w:val="27"/>
          </w:rPr>
          <w:delText>Bộ phận Giao dịch điện tử (VF-iTrade Department) </w:delText>
        </w:r>
        <w:r w:rsidDel="007A4443">
          <w:rPr>
            <w:color w:val="000000"/>
            <w:sz w:val="27"/>
            <w:szCs w:val="27"/>
          </w:rPr>
          <w:br/>
          <w:delText>VFM Services </w:delText>
        </w:r>
        <w:r w:rsidDel="007A4443">
          <w:rPr>
            <w:color w:val="000000"/>
            <w:sz w:val="27"/>
            <w:szCs w:val="27"/>
          </w:rPr>
          <w:br/>
        </w:r>
      </w:del>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43" w:history="1">
        <w:r>
          <w:rPr>
            <w:rStyle w:val="Hyperlink"/>
            <w:sz w:val="27"/>
            <w:szCs w:val="27"/>
          </w:rPr>
          <w:t>[headweb]</w:t>
        </w:r>
      </w:hyperlink>
    </w:p>
    <w:p w:rsidR="0006632D" w:rsidRPr="0090210C" w:rsidRDefault="0006632D" w:rsidP="0006632D"/>
    <w:p w:rsidR="0006632D" w:rsidRDefault="0006632D" w:rsidP="0006632D">
      <w:pPr>
        <w:tabs>
          <w:tab w:val="left" w:pos="1075"/>
        </w:tabs>
      </w:pPr>
    </w:p>
    <w:p w:rsidR="0006632D" w:rsidRDefault="0006632D" w:rsidP="0006632D">
      <w:pPr>
        <w:tabs>
          <w:tab w:val="left" w:pos="1075"/>
        </w:tabs>
      </w:pPr>
    </w:p>
    <w:p w:rsidR="0006632D" w:rsidRDefault="0006632D"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9B3752" w:rsidRDefault="009B3752" w:rsidP="0006632D">
      <w:pPr>
        <w:tabs>
          <w:tab w:val="left" w:pos="1075"/>
        </w:tabs>
      </w:pPr>
    </w:p>
    <w:p w:rsidR="0006632D" w:rsidRDefault="0006632D" w:rsidP="0006632D">
      <w:pPr>
        <w:pStyle w:val="NormalWeb"/>
        <w:rPr>
          <w:b/>
          <w:color w:val="000000"/>
          <w:sz w:val="27"/>
          <w:szCs w:val="27"/>
        </w:rPr>
      </w:pPr>
      <w:r w:rsidRPr="006B498E">
        <w:rPr>
          <w:b/>
          <w:color w:val="000000"/>
          <w:sz w:val="27"/>
          <w:szCs w:val="27"/>
        </w:rPr>
        <w:t>T3</w:t>
      </w:r>
      <w:r>
        <w:rPr>
          <w:b/>
          <w:color w:val="000000"/>
          <w:sz w:val="27"/>
          <w:szCs w:val="27"/>
        </w:rPr>
        <w:t>07</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CHÚC MỪNG SINH NHẬT</w:t>
      </w:r>
      <w:r w:rsidR="009B3752">
        <w:rPr>
          <w:b/>
          <w:color w:val="000000"/>
          <w:sz w:val="27"/>
          <w:szCs w:val="27"/>
        </w:rPr>
        <w:t xml:space="preserve">/ </w:t>
      </w:r>
      <w:r w:rsidR="009B3752" w:rsidRPr="009B3752">
        <w:rPr>
          <w:b/>
          <w:color w:val="000000"/>
          <w:sz w:val="27"/>
          <w:szCs w:val="27"/>
        </w:rPr>
        <w:t>HAPPY BIRTHDAY</w:t>
      </w:r>
    </w:p>
    <w:p w:rsidR="0006632D" w:rsidRDefault="0006632D" w:rsidP="0006632D">
      <w:pPr>
        <w:pStyle w:val="NormalWeb"/>
        <w:rPr>
          <w:color w:val="000000"/>
          <w:sz w:val="27"/>
          <w:szCs w:val="27"/>
        </w:rPr>
      </w:pPr>
      <w:r>
        <w:rPr>
          <w:noProof/>
        </w:rPr>
        <w:lastRenderedPageBreak/>
        <mc:AlternateContent>
          <mc:Choice Requires="wps">
            <w:drawing>
              <wp:inline distT="0" distB="0" distL="0" distR="0" wp14:anchorId="00D643BB" wp14:editId="36F109AB">
                <wp:extent cx="308610" cy="308610"/>
                <wp:effectExtent l="0" t="0" r="0" b="0"/>
                <wp:docPr id="2"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C982DB" id="Rectangle 2" o:spid="_x0000_s1026" alt="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8vzMMLsCAADE&#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06632D" w:rsidRPr="00BC2564" w:rsidRDefault="0006632D" w:rsidP="0006632D">
      <w:pPr>
        <w:spacing w:before="100" w:beforeAutospacing="1" w:after="100" w:afterAutospacing="1" w:line="240" w:lineRule="auto"/>
        <w:rPr>
          <w:rFonts w:eastAsia="Times New Roman" w:cs="Times New Roman"/>
          <w:color w:val="000000"/>
          <w:sz w:val="27"/>
          <w:szCs w:val="27"/>
        </w:rPr>
      </w:pPr>
      <w:r w:rsidRPr="00BC2564">
        <w:rPr>
          <w:rFonts w:eastAsia="Times New Roman" w:cs="Times New Roman"/>
          <w:color w:val="000000"/>
          <w:sz w:val="27"/>
          <w:szCs w:val="27"/>
        </w:rPr>
        <w:t>Kính gửi Quý nhà đầu tư, </w:t>
      </w:r>
      <w:r w:rsidRPr="00BC2564">
        <w:rPr>
          <w:rFonts w:eastAsia="Times New Roman" w:cs="Times New Roman"/>
          <w:color w:val="000000"/>
          <w:sz w:val="27"/>
          <w:szCs w:val="27"/>
        </w:rPr>
        <w:br/>
      </w:r>
      <w:r w:rsidRPr="00BC2564">
        <w:rPr>
          <w:rFonts w:eastAsia="Times New Roman" w:cs="Times New Roman"/>
          <w:i/>
          <w:iCs/>
          <w:color w:val="000000"/>
          <w:sz w:val="27"/>
          <w:szCs w:val="27"/>
        </w:rPr>
        <w:t>Dear Valued Investors,</w:t>
      </w:r>
      <w:r w:rsidRPr="00BC2564">
        <w:rPr>
          <w:rFonts w:eastAsia="Times New Roman" w:cs="Times New Roman"/>
          <w:color w:val="000000"/>
          <w:sz w:val="27"/>
          <w:szCs w:val="27"/>
        </w:rPr>
        <w:t> </w:t>
      </w:r>
      <w:r w:rsidRPr="00BC2564">
        <w:rPr>
          <w:rFonts w:eastAsia="Times New Roman" w:cs="Times New Roman"/>
          <w:color w:val="000000"/>
          <w:sz w:val="27"/>
          <w:szCs w:val="27"/>
        </w:rPr>
        <w:br/>
      </w:r>
      <w:r w:rsidRPr="00BC2564">
        <w:rPr>
          <w:rFonts w:eastAsia="Times New Roman" w:cs="Times New Roman"/>
          <w:color w:val="000000"/>
          <w:sz w:val="27"/>
          <w:szCs w:val="27"/>
        </w:rPr>
        <w:br/>
      </w:r>
      <w:r>
        <w:rPr>
          <w:rFonts w:eastAsia="Times New Roman" w:cs="Times New Roman"/>
          <w:color w:val="000000"/>
          <w:sz w:val="27"/>
          <w:szCs w:val="27"/>
        </w:rPr>
        <w:t>Nhân dịp sinh nhật</w:t>
      </w:r>
      <w:r w:rsidRPr="003508CD">
        <w:rPr>
          <w:rFonts w:eastAsia="Times New Roman" w:cs="Times New Roman"/>
          <w:color w:val="000000"/>
          <w:sz w:val="27"/>
          <w:szCs w:val="27"/>
        </w:rPr>
        <w:t xml:space="preserve">, VFM </w:t>
      </w:r>
      <w:r>
        <w:rPr>
          <w:rFonts w:eastAsia="Times New Roman" w:cs="Times New Roman"/>
          <w:color w:val="000000"/>
          <w:sz w:val="27"/>
          <w:szCs w:val="27"/>
        </w:rPr>
        <w:t>kính chúc Qúy nhà đầu tư nhiều sức khỏe</w:t>
      </w:r>
      <w:r w:rsidRPr="003508CD">
        <w:rPr>
          <w:rFonts w:eastAsia="Times New Roman" w:cs="Times New Roman"/>
          <w:color w:val="000000"/>
          <w:sz w:val="27"/>
          <w:szCs w:val="27"/>
        </w:rPr>
        <w:t xml:space="preserve">, </w:t>
      </w:r>
      <w:r>
        <w:rPr>
          <w:rFonts w:eastAsia="Times New Roman" w:cs="Times New Roman"/>
          <w:color w:val="000000"/>
          <w:sz w:val="27"/>
          <w:szCs w:val="27"/>
        </w:rPr>
        <w:t>hạnh phúc</w:t>
      </w:r>
      <w:r w:rsidRPr="003508CD">
        <w:rPr>
          <w:rFonts w:eastAsia="Times New Roman" w:cs="Times New Roman"/>
          <w:color w:val="000000"/>
          <w:sz w:val="27"/>
          <w:szCs w:val="27"/>
        </w:rPr>
        <w:t xml:space="preserve">, </w:t>
      </w:r>
      <w:r>
        <w:rPr>
          <w:rFonts w:eastAsia="Times New Roman" w:cs="Times New Roman"/>
          <w:color w:val="000000"/>
          <w:sz w:val="27"/>
          <w:szCs w:val="27"/>
        </w:rPr>
        <w:t>thành đạt</w:t>
      </w:r>
      <w:r w:rsidRPr="003508CD">
        <w:rPr>
          <w:rFonts w:eastAsia="Times New Roman" w:cs="Times New Roman"/>
          <w:color w:val="000000"/>
          <w:sz w:val="27"/>
          <w:szCs w:val="27"/>
        </w:rPr>
        <w:t>.</w:t>
      </w:r>
      <w:r w:rsidRPr="00BC2564">
        <w:rPr>
          <w:rFonts w:eastAsia="Times New Roman" w:cs="Times New Roman"/>
          <w:noProof/>
          <w:color w:val="000000"/>
          <w:sz w:val="27"/>
          <w:szCs w:val="27"/>
        </w:rPr>
        <mc:AlternateContent>
          <mc:Choice Requires="wps">
            <w:drawing>
              <wp:inline distT="0" distB="0" distL="0" distR="0" wp14:anchorId="160D38A3" wp14:editId="14427C97">
                <wp:extent cx="308610" cy="308610"/>
                <wp:effectExtent l="0" t="0" r="0" b="0"/>
                <wp:docPr id="3" name="Rectangle 3" descr="C:\Users\Admin\AppData\Local\Temp\Rar$EXa1.046\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F905FF"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AtrElo&#10;+QIAAA4GAAAOAAAAAAAAAAAAAAAAAC4CAABkcnMvZTJvRG9jLnhtbFBLAQItABQABgAIAAAAIQCY&#10;9mwN2QAAAAMBAAAPAAAAAAAAAAAAAAAAAFMFAABkcnMvZG93bnJldi54bWxQSwUGAAAAAAQABADz&#10;AAAAWQYAAAAA&#10;" filled="f" stroked="f">
                <o:lock v:ext="edit" aspectratio="t"/>
                <w10:anchorlock/>
              </v:rect>
            </w:pict>
          </mc:Fallback>
        </mc:AlternateContent>
      </w:r>
    </w:p>
    <w:p w:rsidR="0006632D" w:rsidRPr="00BC2564" w:rsidRDefault="0006632D" w:rsidP="0006632D">
      <w:r w:rsidRPr="00BC2564">
        <w:rPr>
          <w:rFonts w:eastAsia="Times New Roman" w:cs="Times New Roman"/>
          <w:color w:val="000000"/>
          <w:sz w:val="27"/>
          <w:szCs w:val="27"/>
        </w:rPr>
        <w:br/>
        <w:t>Trân trọng, </w:t>
      </w:r>
      <w:r w:rsidRPr="00BC2564">
        <w:rPr>
          <w:rFonts w:eastAsia="Times New Roman" w:cs="Times New Roman"/>
          <w:color w:val="000000"/>
          <w:sz w:val="27"/>
          <w:szCs w:val="27"/>
        </w:rPr>
        <w:br/>
      </w:r>
      <w:r w:rsidRPr="00BC2564">
        <w:rPr>
          <w:rFonts w:eastAsia="Times New Roman" w:cs="Times New Roman"/>
          <w:color w:val="000000"/>
          <w:sz w:val="27"/>
          <w:szCs w:val="27"/>
        </w:rPr>
        <w:br/>
      </w:r>
      <w:r w:rsidRPr="00BC2564">
        <w:rPr>
          <w:rFonts w:eastAsia="Times New Roman" w:cs="Times New Roman"/>
          <w:i/>
          <w:iCs/>
          <w:color w:val="000000"/>
          <w:sz w:val="27"/>
          <w:szCs w:val="27"/>
        </w:rPr>
        <w:t>Sincerely yours</w:t>
      </w: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rPr>
          <w:b/>
          <w:color w:val="000000"/>
          <w:sz w:val="27"/>
          <w:szCs w:val="27"/>
        </w:rPr>
      </w:pPr>
      <w:r w:rsidRPr="006B498E">
        <w:rPr>
          <w:b/>
          <w:color w:val="000000"/>
          <w:sz w:val="27"/>
          <w:szCs w:val="27"/>
        </w:rPr>
        <w:t>T3</w:t>
      </w:r>
      <w:r>
        <w:rPr>
          <w:b/>
          <w:color w:val="000000"/>
          <w:sz w:val="27"/>
          <w:szCs w:val="27"/>
        </w:rPr>
        <w:t>08</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CHÚC MỪNG NĂM MỚI</w:t>
      </w:r>
      <w:r w:rsidR="009B3752">
        <w:rPr>
          <w:b/>
          <w:color w:val="000000"/>
          <w:sz w:val="27"/>
          <w:szCs w:val="27"/>
        </w:rPr>
        <w:t xml:space="preserve">/ </w:t>
      </w:r>
      <w:r w:rsidR="009B3752" w:rsidRPr="009B3752">
        <w:rPr>
          <w:b/>
          <w:color w:val="000000"/>
          <w:sz w:val="27"/>
          <w:szCs w:val="27"/>
        </w:rPr>
        <w:t>HAPPY NEW YEAR</w:t>
      </w:r>
    </w:p>
    <w:p w:rsidR="0006632D" w:rsidRPr="00194B2D" w:rsidRDefault="0006632D" w:rsidP="0006632D">
      <w:pPr>
        <w:spacing w:before="100" w:beforeAutospacing="1" w:after="100" w:afterAutospacing="1" w:line="240" w:lineRule="auto"/>
        <w:rPr>
          <w:rFonts w:eastAsia="Times New Roman" w:cs="Times New Roman"/>
          <w:color w:val="000000"/>
          <w:sz w:val="27"/>
          <w:szCs w:val="27"/>
        </w:rPr>
      </w:pPr>
      <w:r w:rsidRPr="00194B2D">
        <w:rPr>
          <w:rFonts w:eastAsia="Times New Roman" w:cs="Times New Roman"/>
          <w:color w:val="000000"/>
          <w:sz w:val="27"/>
          <w:szCs w:val="27"/>
        </w:rPr>
        <w:lastRenderedPageBreak/>
        <w:t>Kính gửi Quý nhà đầu tư, </w:t>
      </w:r>
      <w:r w:rsidRPr="00194B2D">
        <w:rPr>
          <w:rFonts w:eastAsia="Times New Roman" w:cs="Times New Roman"/>
          <w:color w:val="000000"/>
          <w:sz w:val="27"/>
          <w:szCs w:val="27"/>
        </w:rPr>
        <w:br/>
      </w:r>
      <w:r w:rsidRPr="00194B2D">
        <w:rPr>
          <w:rFonts w:eastAsia="Times New Roman" w:cs="Times New Roman"/>
          <w:i/>
          <w:iCs/>
          <w:color w:val="000000"/>
          <w:sz w:val="27"/>
          <w:szCs w:val="27"/>
        </w:rPr>
        <w:t>Dear Valued Investors,</w:t>
      </w:r>
      <w:r w:rsidRPr="00194B2D">
        <w:rPr>
          <w:rFonts w:eastAsia="Times New Roman" w:cs="Times New Roman"/>
          <w:color w:val="000000"/>
          <w:sz w:val="27"/>
          <w:szCs w:val="27"/>
        </w:rPr>
        <w:t> </w:t>
      </w:r>
      <w:r w:rsidRPr="00194B2D">
        <w:rPr>
          <w:rFonts w:eastAsia="Times New Roman" w:cs="Times New Roman"/>
          <w:color w:val="000000"/>
          <w:sz w:val="27"/>
          <w:szCs w:val="27"/>
        </w:rPr>
        <w:br/>
      </w:r>
      <w:r w:rsidRPr="00194B2D">
        <w:rPr>
          <w:rFonts w:eastAsia="Times New Roman" w:cs="Times New Roman"/>
          <w:color w:val="000000"/>
          <w:sz w:val="27"/>
          <w:szCs w:val="27"/>
        </w:rPr>
        <w:br/>
      </w:r>
      <w:r w:rsidRPr="004A5C44">
        <w:rPr>
          <w:rFonts w:eastAsia="Times New Roman" w:cs="Times New Roman"/>
          <w:color w:val="000000"/>
          <w:sz w:val="27"/>
          <w:szCs w:val="27"/>
        </w:rPr>
        <w:t xml:space="preserve">VFM </w:t>
      </w:r>
      <w:r>
        <w:rPr>
          <w:rFonts w:eastAsia="Times New Roman" w:cs="Times New Roman"/>
          <w:color w:val="000000"/>
          <w:sz w:val="27"/>
          <w:szCs w:val="27"/>
        </w:rPr>
        <w:t>kính chúc Qúy nhà đầu tư và gia đình một năm mới</w:t>
      </w:r>
      <w:r w:rsidRPr="004A5C44">
        <w:rPr>
          <w:rFonts w:eastAsia="Times New Roman" w:cs="Times New Roman"/>
          <w:color w:val="000000"/>
          <w:sz w:val="27"/>
          <w:szCs w:val="27"/>
        </w:rPr>
        <w:t xml:space="preserve"> An Khang, </w:t>
      </w:r>
      <w:r>
        <w:rPr>
          <w:rFonts w:eastAsia="Times New Roman" w:cs="Times New Roman"/>
          <w:color w:val="000000"/>
          <w:sz w:val="27"/>
          <w:szCs w:val="27"/>
        </w:rPr>
        <w:t>Thịnh Vượng, Vạn Sự Như Ý</w:t>
      </w:r>
      <w:r w:rsidRPr="004A5C44">
        <w:rPr>
          <w:rFonts w:eastAsia="Times New Roman" w:cs="Times New Roman"/>
          <w:color w:val="000000"/>
          <w:sz w:val="27"/>
          <w:szCs w:val="27"/>
        </w:rPr>
        <w:t>.</w:t>
      </w:r>
      <w:r w:rsidRPr="00194B2D">
        <w:rPr>
          <w:rFonts w:eastAsia="Times New Roman" w:cs="Times New Roman"/>
          <w:noProof/>
          <w:color w:val="000000"/>
          <w:sz w:val="27"/>
          <w:szCs w:val="27"/>
        </w:rPr>
        <mc:AlternateContent>
          <mc:Choice Requires="wps">
            <w:drawing>
              <wp:inline distT="0" distB="0" distL="0" distR="0" wp14:anchorId="214DC7C0" wp14:editId="3FF4DE60">
                <wp:extent cx="308610" cy="308610"/>
                <wp:effectExtent l="0" t="0" r="0" b="0"/>
                <wp:docPr id="4" name="Rectangle 4" descr="C:\Users\Admin\AppData\Local\Temp\Rar$EXa0.884\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183105"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VWZ9g&#10;+QIAAA4GAAAOAAAAAAAAAAAAAAAAAC4CAABkcnMvZTJvRG9jLnhtbFBLAQItABQABgAIAAAAIQCY&#10;9mwN2QAAAAMBAAAPAAAAAAAAAAAAAAAAAFMFAABkcnMvZG93bnJldi54bWxQSwUGAAAAAAQABADz&#10;AAAAWQYAAAAA&#10;" filled="f" stroked="f">
                <o:lock v:ext="edit" aspectratio="t"/>
                <w10:anchorlock/>
              </v:rect>
            </w:pict>
          </mc:Fallback>
        </mc:AlternateContent>
      </w:r>
    </w:p>
    <w:p w:rsidR="0006632D" w:rsidRPr="00194B2D" w:rsidRDefault="0006632D" w:rsidP="0006632D">
      <w:r w:rsidRPr="00194B2D">
        <w:rPr>
          <w:rFonts w:eastAsia="Times New Roman" w:cs="Times New Roman"/>
          <w:color w:val="000000"/>
          <w:sz w:val="27"/>
          <w:szCs w:val="27"/>
        </w:rPr>
        <w:br/>
        <w:t>Trân trọng, </w:t>
      </w:r>
      <w:r w:rsidRPr="00194B2D">
        <w:rPr>
          <w:rFonts w:eastAsia="Times New Roman" w:cs="Times New Roman"/>
          <w:color w:val="000000"/>
          <w:sz w:val="27"/>
          <w:szCs w:val="27"/>
        </w:rPr>
        <w:br/>
      </w:r>
      <w:r w:rsidRPr="00194B2D">
        <w:rPr>
          <w:rFonts w:eastAsia="Times New Roman" w:cs="Times New Roman"/>
          <w:color w:val="000000"/>
          <w:sz w:val="27"/>
          <w:szCs w:val="27"/>
        </w:rPr>
        <w:br/>
      </w:r>
      <w:r w:rsidRPr="00194B2D">
        <w:rPr>
          <w:rFonts w:eastAsia="Times New Roman" w:cs="Times New Roman"/>
          <w:i/>
          <w:iCs/>
          <w:color w:val="000000"/>
          <w:sz w:val="27"/>
          <w:szCs w:val="27"/>
        </w:rPr>
        <w:t>Sincerely yours</w:t>
      </w:r>
    </w:p>
    <w:p w:rsidR="0006632D" w:rsidRDefault="0006632D" w:rsidP="0006632D">
      <w:pPr>
        <w:pStyle w:val="NormalWeb"/>
        <w:rPr>
          <w:b/>
          <w:color w:val="000000"/>
          <w:sz w:val="27"/>
          <w:szCs w:val="27"/>
        </w:rPr>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pPr>
    </w:p>
    <w:p w:rsidR="0006632D" w:rsidRDefault="0006632D" w:rsidP="0006632D">
      <w:pPr>
        <w:pStyle w:val="NormalWeb"/>
        <w:rPr>
          <w:b/>
          <w:color w:val="000000"/>
          <w:sz w:val="27"/>
          <w:szCs w:val="27"/>
        </w:rPr>
      </w:pPr>
      <w:r w:rsidRPr="006B498E">
        <w:rPr>
          <w:b/>
          <w:color w:val="000000"/>
          <w:sz w:val="27"/>
          <w:szCs w:val="27"/>
        </w:rPr>
        <w:t>T3</w:t>
      </w:r>
      <w:r>
        <w:rPr>
          <w:b/>
          <w:color w:val="000000"/>
          <w:sz w:val="27"/>
          <w:szCs w:val="27"/>
        </w:rPr>
        <w:t>09</w:t>
      </w:r>
      <w:r w:rsidRPr="006B498E">
        <w:rPr>
          <w:b/>
          <w:color w:val="000000"/>
          <w:sz w:val="27"/>
          <w:szCs w:val="27"/>
        </w:rPr>
        <w:t>E</w:t>
      </w:r>
      <w:r w:rsidR="009B3752">
        <w:rPr>
          <w:b/>
          <w:color w:val="000000"/>
          <w:sz w:val="27"/>
          <w:szCs w:val="27"/>
        </w:rPr>
        <w:t xml:space="preserve">: </w:t>
      </w:r>
      <w:r w:rsidR="009B3752" w:rsidRPr="009B3752">
        <w:rPr>
          <w:b/>
          <w:color w:val="000000"/>
          <w:sz w:val="27"/>
          <w:szCs w:val="27"/>
        </w:rPr>
        <w:t>QUỐC TẾ PHỤ NỮ</w:t>
      </w:r>
      <w:r w:rsidR="009B3752">
        <w:rPr>
          <w:b/>
          <w:color w:val="000000"/>
          <w:sz w:val="27"/>
          <w:szCs w:val="27"/>
        </w:rPr>
        <w:t xml:space="preserve">/ </w:t>
      </w:r>
      <w:r w:rsidR="009B3752" w:rsidRPr="009B3752">
        <w:rPr>
          <w:b/>
          <w:color w:val="000000"/>
          <w:sz w:val="27"/>
          <w:szCs w:val="27"/>
        </w:rPr>
        <w:t>HAPPY WOMEN'S DAY</w:t>
      </w:r>
    </w:p>
    <w:p w:rsidR="0006632D" w:rsidRPr="00794B7C"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color w:val="000000"/>
          <w:sz w:val="27"/>
          <w:szCs w:val="27"/>
        </w:rPr>
        <w:lastRenderedPageBreak/>
        <w:t>Kính gửi Quý nhà đầu tư, </w:t>
      </w:r>
      <w:r w:rsidRPr="007E4825">
        <w:rPr>
          <w:rFonts w:eastAsia="Times New Roman" w:cs="Times New Roman"/>
          <w:color w:val="000000"/>
          <w:sz w:val="27"/>
          <w:szCs w:val="27"/>
        </w:rPr>
        <w:br/>
      </w:r>
      <w:r w:rsidRPr="007E4825">
        <w:rPr>
          <w:rFonts w:eastAsia="Times New Roman" w:cs="Times New Roman"/>
          <w:i/>
          <w:iCs/>
          <w:color w:val="000000"/>
          <w:sz w:val="27"/>
          <w:szCs w:val="27"/>
        </w:rPr>
        <w:t>Dear Valued Investors,</w:t>
      </w:r>
      <w:r w:rsidRPr="007E4825">
        <w:rPr>
          <w:rFonts w:eastAsia="Times New Roman" w:cs="Times New Roman"/>
          <w:color w:val="000000"/>
          <w:sz w:val="27"/>
          <w:szCs w:val="27"/>
        </w:rPr>
        <w:t> </w:t>
      </w:r>
      <w:r w:rsidRPr="007E4825">
        <w:rPr>
          <w:rFonts w:eastAsia="Times New Roman" w:cs="Times New Roman"/>
          <w:color w:val="000000"/>
          <w:sz w:val="27"/>
          <w:szCs w:val="27"/>
        </w:rPr>
        <w:br/>
      </w:r>
      <w:r w:rsidRPr="007E4825">
        <w:rPr>
          <w:rFonts w:eastAsia="Times New Roman" w:cs="Times New Roman"/>
          <w:color w:val="000000"/>
          <w:sz w:val="27"/>
          <w:szCs w:val="27"/>
        </w:rPr>
        <w:br/>
      </w:r>
      <w:r>
        <w:rPr>
          <w:rFonts w:eastAsia="Times New Roman" w:cs="Times New Roman"/>
          <w:color w:val="000000"/>
          <w:sz w:val="27"/>
          <w:szCs w:val="27"/>
        </w:rPr>
        <w:t>VFM xin gửi lời chúc tốt đẹp đến</w:t>
      </w:r>
      <w:r w:rsidRPr="00794B7C">
        <w:rPr>
          <w:rFonts w:eastAsia="Times New Roman" w:cs="Times New Roman"/>
          <w:color w:val="000000"/>
          <w:sz w:val="27"/>
          <w:szCs w:val="27"/>
        </w:rPr>
        <w:t xml:space="preserve"> </w:t>
      </w:r>
      <w:r>
        <w:rPr>
          <w:rFonts w:eastAsia="Times New Roman" w:cs="Times New Roman"/>
          <w:color w:val="000000"/>
          <w:sz w:val="27"/>
          <w:szCs w:val="27"/>
        </w:rPr>
        <w:t>Qúy Nhà Đầu Tư nhân ngày Quốc Tế Phụ Nữ</w:t>
      </w:r>
      <w:r w:rsidRPr="007E4825">
        <w:rPr>
          <w:rFonts w:eastAsia="Times New Roman" w:cs="Times New Roman"/>
          <w:noProof/>
          <w:color w:val="000000"/>
          <w:sz w:val="27"/>
          <w:szCs w:val="27"/>
        </w:rPr>
        <w:t xml:space="preserve"> </w:t>
      </w:r>
      <w:r w:rsidRPr="007E4825">
        <w:rPr>
          <w:rFonts w:eastAsia="Times New Roman" w:cs="Times New Roman"/>
          <w:noProof/>
          <w:color w:val="000000"/>
          <w:sz w:val="27"/>
          <w:szCs w:val="27"/>
        </w:rPr>
        <mc:AlternateContent>
          <mc:Choice Requires="wps">
            <w:drawing>
              <wp:inline distT="0" distB="0" distL="0" distR="0" wp14:anchorId="5CF3CA32" wp14:editId="0FA0CE3D">
                <wp:extent cx="308610" cy="308610"/>
                <wp:effectExtent l="0" t="0" r="0" b="0"/>
                <wp:docPr id="5" name="Rectangle 5" descr="C:\Users\Admin\AppData\Local\Temp\Rar$EXa0.881\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893381"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CC1ts/&#10;+QIAAA4GAAAOAAAAAAAAAAAAAAAAAC4CAABkcnMvZTJvRG9jLnhtbFBLAQItABQABgAIAAAAIQCY&#10;9mwN2QAAAAMBAAAPAAAAAAAAAAAAAAAAAFMFAABkcnMvZG93bnJldi54bWxQSwUGAAAAAAQABADz&#10;AAAAWQYAAAAA&#10;" filled="f" stroked="f">
                <o:lock v:ext="edit" aspectratio="t"/>
                <w10:anchorlock/>
              </v:rect>
            </w:pict>
          </mc:Fallback>
        </mc:AlternateContent>
      </w:r>
      <w:r w:rsidRPr="007E4825">
        <w:rPr>
          <w:rFonts w:eastAsia="Times New Roman" w:cs="Times New Roman"/>
          <w:color w:val="000000"/>
          <w:sz w:val="27"/>
          <w:szCs w:val="27"/>
        </w:rPr>
        <w:br/>
        <w:t>Trân trọng,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7E4825">
        <w:rPr>
          <w:rFonts w:eastAsia="Times New Roman" w:cs="Times New Roman"/>
          <w:i/>
          <w:iCs/>
          <w:color w:val="000000"/>
          <w:sz w:val="27"/>
          <w:szCs w:val="27"/>
        </w:rPr>
        <w:t>Sincerely yours</w:t>
      </w:r>
    </w:p>
    <w:p w:rsidR="0006632D" w:rsidRDefault="0006632D" w:rsidP="0006632D">
      <w:pPr>
        <w:pStyle w:val="NormalWeb"/>
        <w:rPr>
          <w:b/>
          <w:color w:val="000000"/>
          <w:sz w:val="27"/>
          <w:szCs w:val="27"/>
        </w:rPr>
      </w:pPr>
    </w:p>
    <w:p w:rsidR="0006632D" w:rsidRDefault="0006632D" w:rsidP="0006632D">
      <w:pPr>
        <w:pStyle w:val="NormalWeb"/>
      </w:pPr>
    </w:p>
    <w:p w:rsidR="0006632D" w:rsidRDefault="0006632D" w:rsidP="0006632D">
      <w:pPr>
        <w:pStyle w:val="NormalWeb"/>
      </w:pPr>
    </w:p>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 w:rsidR="0006632D" w:rsidRDefault="0006632D" w:rsidP="0006632D">
      <w:pPr>
        <w:rPr>
          <w:b/>
        </w:rPr>
      </w:pPr>
      <w:r w:rsidRPr="0006632D">
        <w:rPr>
          <w:b/>
        </w:rPr>
        <w:t>T310E</w:t>
      </w:r>
      <w:r w:rsidR="009B3752">
        <w:rPr>
          <w:b/>
        </w:rPr>
        <w:t>:</w:t>
      </w:r>
      <w:r w:rsidR="009B3752" w:rsidRPr="009B3752">
        <w:t xml:space="preserve"> </w:t>
      </w:r>
      <w:r w:rsidR="009B3752" w:rsidRPr="009B3752">
        <w:rPr>
          <w:b/>
        </w:rPr>
        <w:t>PHỤ NỮ VIỆT NAM</w:t>
      </w:r>
      <w:r w:rsidR="009B3752">
        <w:rPr>
          <w:b/>
        </w:rPr>
        <w:t xml:space="preserve">/ </w:t>
      </w:r>
      <w:r w:rsidR="009B3752" w:rsidRPr="009B3752">
        <w:rPr>
          <w:b/>
        </w:rPr>
        <w:t>HAPPY WOMEN'S DAY</w:t>
      </w:r>
    </w:p>
    <w:p w:rsidR="0006632D" w:rsidRPr="00794B7C"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color w:val="000000"/>
          <w:sz w:val="27"/>
          <w:szCs w:val="27"/>
        </w:rPr>
        <w:lastRenderedPageBreak/>
        <w:t>Kính gửi Quý nhà đầu tư, </w:t>
      </w:r>
      <w:r w:rsidRPr="007E4825">
        <w:rPr>
          <w:rFonts w:eastAsia="Times New Roman" w:cs="Times New Roman"/>
          <w:color w:val="000000"/>
          <w:sz w:val="27"/>
          <w:szCs w:val="27"/>
        </w:rPr>
        <w:br/>
      </w:r>
      <w:r w:rsidRPr="007E4825">
        <w:rPr>
          <w:rFonts w:eastAsia="Times New Roman" w:cs="Times New Roman"/>
          <w:i/>
          <w:iCs/>
          <w:color w:val="000000"/>
          <w:sz w:val="27"/>
          <w:szCs w:val="27"/>
        </w:rPr>
        <w:t>Dear Valued Investors,</w:t>
      </w:r>
      <w:r w:rsidRPr="007E4825">
        <w:rPr>
          <w:rFonts w:eastAsia="Times New Roman" w:cs="Times New Roman"/>
          <w:color w:val="000000"/>
          <w:sz w:val="27"/>
          <w:szCs w:val="27"/>
        </w:rPr>
        <w:t>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236600">
        <w:rPr>
          <w:rFonts w:eastAsia="Times New Roman" w:cs="Times New Roman"/>
          <w:color w:val="000000"/>
          <w:sz w:val="27"/>
          <w:szCs w:val="27"/>
        </w:rPr>
        <w:t xml:space="preserve">VFM xin gửi lời chúc tốt đẹp đến Quý nhà đầu tư nhân ngày Phụ nữ Việt Nam. </w:t>
      </w:r>
      <w:r w:rsidRPr="007E4825">
        <w:rPr>
          <w:rFonts w:eastAsia="Times New Roman" w:cs="Times New Roman"/>
          <w:noProof/>
          <w:color w:val="000000"/>
          <w:sz w:val="27"/>
          <w:szCs w:val="27"/>
        </w:rPr>
        <mc:AlternateContent>
          <mc:Choice Requires="wps">
            <w:drawing>
              <wp:inline distT="0" distB="0" distL="0" distR="0" wp14:anchorId="080DAC0D" wp14:editId="0F8E1FBB">
                <wp:extent cx="308610" cy="308610"/>
                <wp:effectExtent l="0" t="0" r="0" b="0"/>
                <wp:docPr id="6" name="Rectangle 6" descr="C:\Users\Admin\AppData\Local\Temp\Rar$EXa0.881\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20433E"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l/+vG&#10;+QIAAA4GAAAOAAAAAAAAAAAAAAAAAC4CAABkcnMvZTJvRG9jLnhtbFBLAQItABQABgAIAAAAIQCY&#10;9mwN2QAAAAMBAAAPAAAAAAAAAAAAAAAAAFMFAABkcnMvZG93bnJldi54bWxQSwUGAAAAAAQABADz&#10;AAAAWQYAAAAA&#10;" filled="f" stroked="f">
                <o:lock v:ext="edit" aspectratio="t"/>
                <w10:anchorlock/>
              </v:rect>
            </w:pict>
          </mc:Fallback>
        </mc:AlternateContent>
      </w:r>
      <w:r w:rsidRPr="007E4825">
        <w:rPr>
          <w:rFonts w:eastAsia="Times New Roman" w:cs="Times New Roman"/>
          <w:color w:val="000000"/>
          <w:sz w:val="27"/>
          <w:szCs w:val="27"/>
        </w:rPr>
        <w:br/>
        <w:t>Trân trọng,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7E4825">
        <w:rPr>
          <w:rFonts w:eastAsia="Times New Roman" w:cs="Times New Roman"/>
          <w:i/>
          <w:iCs/>
          <w:color w:val="000000"/>
          <w:sz w:val="27"/>
          <w:szCs w:val="27"/>
        </w:rPr>
        <w:t>Sincerely yours</w:t>
      </w:r>
    </w:p>
    <w:p w:rsidR="0006632D" w:rsidRDefault="0006632D" w:rsidP="0006632D">
      <w:pPr>
        <w:rPr>
          <w:b/>
        </w:rPr>
      </w:pPr>
    </w:p>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Pr>
        <w:rPr>
          <w:b/>
        </w:rPr>
      </w:pPr>
      <w:r>
        <w:rPr>
          <w:b/>
        </w:rPr>
        <w:t>T311</w:t>
      </w:r>
      <w:r w:rsidRPr="0006632D">
        <w:rPr>
          <w:b/>
        </w:rPr>
        <w:t>E</w:t>
      </w:r>
      <w:r w:rsidR="009B3752">
        <w:rPr>
          <w:b/>
        </w:rPr>
        <w:t xml:space="preserve">: </w:t>
      </w:r>
      <w:r w:rsidR="009B3752" w:rsidRPr="009B3752">
        <w:rPr>
          <w:b/>
        </w:rPr>
        <w:t>CHÚC MỪNG GIÁNG SINH</w:t>
      </w:r>
      <w:r w:rsidR="009B3752">
        <w:rPr>
          <w:b/>
        </w:rPr>
        <w:t xml:space="preserve">/ </w:t>
      </w:r>
      <w:r w:rsidR="009B3752" w:rsidRPr="009B3752">
        <w:rPr>
          <w:b/>
        </w:rPr>
        <w:t>MERRY CHRISTMAS</w:t>
      </w:r>
    </w:p>
    <w:p w:rsidR="0006632D"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color w:val="000000"/>
          <w:sz w:val="27"/>
          <w:szCs w:val="27"/>
        </w:rPr>
        <w:lastRenderedPageBreak/>
        <w:t>Kính gửi Quý nhà đầu tư, </w:t>
      </w:r>
      <w:r w:rsidRPr="007E4825">
        <w:rPr>
          <w:rFonts w:eastAsia="Times New Roman" w:cs="Times New Roman"/>
          <w:color w:val="000000"/>
          <w:sz w:val="27"/>
          <w:szCs w:val="27"/>
        </w:rPr>
        <w:br/>
      </w:r>
      <w:r w:rsidRPr="007E4825">
        <w:rPr>
          <w:rFonts w:eastAsia="Times New Roman" w:cs="Times New Roman"/>
          <w:i/>
          <w:iCs/>
          <w:color w:val="000000"/>
          <w:sz w:val="27"/>
          <w:szCs w:val="27"/>
        </w:rPr>
        <w:t>Dear Valued Investors,</w:t>
      </w:r>
      <w:r w:rsidRPr="007E4825">
        <w:rPr>
          <w:rFonts w:eastAsia="Times New Roman" w:cs="Times New Roman"/>
          <w:color w:val="000000"/>
          <w:sz w:val="27"/>
          <w:szCs w:val="27"/>
        </w:rPr>
        <w:t>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080CC1">
        <w:rPr>
          <w:rFonts w:eastAsia="Times New Roman" w:cs="Times New Roman"/>
          <w:color w:val="000000"/>
          <w:sz w:val="27"/>
          <w:szCs w:val="27"/>
        </w:rPr>
        <w:t xml:space="preserve">VFM kính chúc Quý nhà đầu tư một mùa giáng Sinh thật an lành và ấm áp. </w:t>
      </w:r>
    </w:p>
    <w:p w:rsidR="0006632D" w:rsidRPr="00794B7C"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noProof/>
          <w:color w:val="000000"/>
          <w:sz w:val="27"/>
          <w:szCs w:val="27"/>
        </w:rPr>
        <mc:AlternateContent>
          <mc:Choice Requires="wps">
            <w:drawing>
              <wp:inline distT="0" distB="0" distL="0" distR="0" wp14:anchorId="100ABAA3" wp14:editId="06A6C01B">
                <wp:extent cx="308610" cy="308610"/>
                <wp:effectExtent l="0" t="0" r="0" b="0"/>
                <wp:docPr id="7" name="Rectangle 7" descr="C:\Users\Admin\AppData\Local\Temp\Rar$EXa0.881\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3EDC91" id="Rectangle 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A45/uR&#10;+QIAAA4GAAAOAAAAAAAAAAAAAAAAAC4CAABkcnMvZTJvRG9jLnhtbFBLAQItABQABgAIAAAAIQCY&#10;9mwN2QAAAAMBAAAPAAAAAAAAAAAAAAAAAFMFAABkcnMvZG93bnJldi54bWxQSwUGAAAAAAQABADz&#10;AAAAWQYAAAAA&#10;" filled="f" stroked="f">
                <o:lock v:ext="edit" aspectratio="t"/>
                <w10:anchorlock/>
              </v:rect>
            </w:pict>
          </mc:Fallback>
        </mc:AlternateContent>
      </w:r>
      <w:r w:rsidRPr="007E4825">
        <w:rPr>
          <w:rFonts w:eastAsia="Times New Roman" w:cs="Times New Roman"/>
          <w:color w:val="000000"/>
          <w:sz w:val="27"/>
          <w:szCs w:val="27"/>
        </w:rPr>
        <w:br/>
        <w:t>Trân trọng,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7E4825">
        <w:rPr>
          <w:rFonts w:eastAsia="Times New Roman" w:cs="Times New Roman"/>
          <w:i/>
          <w:iCs/>
          <w:color w:val="000000"/>
          <w:sz w:val="27"/>
          <w:szCs w:val="27"/>
        </w:rPr>
        <w:t>Sincerely yours</w:t>
      </w:r>
    </w:p>
    <w:p w:rsidR="0006632D" w:rsidRDefault="0006632D" w:rsidP="0006632D">
      <w:pPr>
        <w:rPr>
          <w:b/>
        </w:rPr>
      </w:pPr>
    </w:p>
    <w:p w:rsid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Pr>
        <w:rPr>
          <w:b/>
        </w:rPr>
      </w:pPr>
      <w:r>
        <w:rPr>
          <w:b/>
        </w:rPr>
        <w:t>T312</w:t>
      </w:r>
      <w:r w:rsidRPr="0006632D">
        <w:rPr>
          <w:b/>
        </w:rPr>
        <w:t>E</w:t>
      </w:r>
      <w:r w:rsidR="009B3752">
        <w:rPr>
          <w:b/>
        </w:rPr>
        <w:t xml:space="preserve">: </w:t>
      </w:r>
      <w:r w:rsidR="009B3752" w:rsidRPr="009B3752">
        <w:rPr>
          <w:b/>
        </w:rPr>
        <w:t>THÀNH LẬP CÔNG TY</w:t>
      </w:r>
      <w:r w:rsidR="009B3752">
        <w:rPr>
          <w:b/>
        </w:rPr>
        <w:t xml:space="preserve">/ </w:t>
      </w:r>
      <w:r w:rsidR="009B3752" w:rsidRPr="009B3752">
        <w:rPr>
          <w:b/>
        </w:rPr>
        <w:t>COMPANY ESTABLISHMENT</w:t>
      </w:r>
    </w:p>
    <w:p w:rsidR="0006632D"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color w:val="000000"/>
          <w:sz w:val="27"/>
          <w:szCs w:val="27"/>
        </w:rPr>
        <w:lastRenderedPageBreak/>
        <w:t>Kính gửi Quý nhà đầu tư, </w:t>
      </w:r>
      <w:r w:rsidRPr="007E4825">
        <w:rPr>
          <w:rFonts w:eastAsia="Times New Roman" w:cs="Times New Roman"/>
          <w:color w:val="000000"/>
          <w:sz w:val="27"/>
          <w:szCs w:val="27"/>
        </w:rPr>
        <w:br/>
      </w:r>
      <w:r w:rsidRPr="007E4825">
        <w:rPr>
          <w:rFonts w:eastAsia="Times New Roman" w:cs="Times New Roman"/>
          <w:i/>
          <w:iCs/>
          <w:color w:val="000000"/>
          <w:sz w:val="27"/>
          <w:szCs w:val="27"/>
        </w:rPr>
        <w:t>Dear Valued Investors,</w:t>
      </w:r>
      <w:r w:rsidRPr="007E4825">
        <w:rPr>
          <w:rFonts w:eastAsia="Times New Roman" w:cs="Times New Roman"/>
          <w:color w:val="000000"/>
          <w:sz w:val="27"/>
          <w:szCs w:val="27"/>
        </w:rPr>
        <w:t> </w:t>
      </w:r>
      <w:r w:rsidRPr="007E4825">
        <w:rPr>
          <w:rFonts w:eastAsia="Times New Roman" w:cs="Times New Roman"/>
          <w:color w:val="000000"/>
          <w:sz w:val="27"/>
          <w:szCs w:val="27"/>
        </w:rPr>
        <w:br/>
      </w:r>
      <w:r w:rsidRPr="007E4825">
        <w:rPr>
          <w:rFonts w:eastAsia="Times New Roman" w:cs="Times New Roman"/>
          <w:color w:val="000000"/>
          <w:sz w:val="27"/>
          <w:szCs w:val="27"/>
        </w:rPr>
        <w:br/>
      </w:r>
      <w:r>
        <w:rPr>
          <w:rFonts w:eastAsia="Times New Roman" w:cs="Times New Roman"/>
          <w:color w:val="000000"/>
          <w:sz w:val="27"/>
          <w:szCs w:val="27"/>
        </w:rPr>
        <w:t xml:space="preserve">Nhân dịp  thành lập công ty </w:t>
      </w:r>
      <w:r w:rsidRPr="007665C6">
        <w:rPr>
          <w:rFonts w:eastAsia="Times New Roman" w:cs="Times New Roman"/>
          <w:color w:val="000000"/>
          <w:sz w:val="27"/>
          <w:szCs w:val="27"/>
        </w:rPr>
        <w:t xml:space="preserve">15/7, VFM </w:t>
      </w:r>
      <w:r>
        <w:rPr>
          <w:rFonts w:eastAsia="Times New Roman" w:cs="Times New Roman"/>
          <w:color w:val="000000"/>
          <w:sz w:val="27"/>
          <w:szCs w:val="27"/>
        </w:rPr>
        <w:t>xin gửi lời chi ân sâu sắc đến Qúy Nhà Đầu Tư đã đồng hành và tin tưởng vào VFM trong suốt thời gian qua</w:t>
      </w:r>
      <w:r w:rsidRPr="007665C6">
        <w:rPr>
          <w:rFonts w:eastAsia="Times New Roman" w:cs="Times New Roman"/>
          <w:color w:val="000000"/>
          <w:sz w:val="27"/>
          <w:szCs w:val="27"/>
        </w:rPr>
        <w:t>.</w:t>
      </w:r>
    </w:p>
    <w:p w:rsidR="0006632D" w:rsidRPr="00794B7C" w:rsidRDefault="0006632D" w:rsidP="0006632D">
      <w:pPr>
        <w:spacing w:before="100" w:beforeAutospacing="1" w:after="100" w:afterAutospacing="1" w:line="240" w:lineRule="auto"/>
        <w:rPr>
          <w:rFonts w:eastAsia="Times New Roman" w:cs="Times New Roman"/>
          <w:color w:val="000000"/>
          <w:sz w:val="27"/>
          <w:szCs w:val="27"/>
        </w:rPr>
      </w:pPr>
      <w:r w:rsidRPr="007E4825">
        <w:rPr>
          <w:rFonts w:eastAsia="Times New Roman" w:cs="Times New Roman"/>
          <w:noProof/>
          <w:color w:val="000000"/>
          <w:sz w:val="27"/>
          <w:szCs w:val="27"/>
        </w:rPr>
        <mc:AlternateContent>
          <mc:Choice Requires="wps">
            <w:drawing>
              <wp:inline distT="0" distB="0" distL="0" distR="0" wp14:anchorId="4FAB39AC" wp14:editId="76D0565F">
                <wp:extent cx="308610" cy="308610"/>
                <wp:effectExtent l="0" t="0" r="0" b="0"/>
                <wp:docPr id="8" name="Rectangle 8" descr="C:\Users\Admin\AppData\Local\Temp\Rar$EXa0.881\Email_SMS_Teamplate\[ecard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6114E7"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BZ+k6&#10;+QIAAA4GAAAOAAAAAAAAAAAAAAAAAC4CAABkcnMvZTJvRG9jLnhtbFBLAQItABQABgAIAAAAIQCY&#10;9mwN2QAAAAMBAAAPAAAAAAAAAAAAAAAAAFMFAABkcnMvZG93bnJldi54bWxQSwUGAAAAAAQABADz&#10;AAAAWQYAAAAA&#10;" filled="f" stroked="f">
                <o:lock v:ext="edit" aspectratio="t"/>
                <w10:anchorlock/>
              </v:rect>
            </w:pict>
          </mc:Fallback>
        </mc:AlternateContent>
      </w:r>
      <w:r w:rsidRPr="007E4825">
        <w:rPr>
          <w:rFonts w:eastAsia="Times New Roman" w:cs="Times New Roman"/>
          <w:color w:val="000000"/>
          <w:sz w:val="27"/>
          <w:szCs w:val="27"/>
        </w:rPr>
        <w:br/>
        <w:t>Trân trọng, </w:t>
      </w:r>
      <w:r w:rsidRPr="007E4825">
        <w:rPr>
          <w:rFonts w:eastAsia="Times New Roman" w:cs="Times New Roman"/>
          <w:color w:val="000000"/>
          <w:sz w:val="27"/>
          <w:szCs w:val="27"/>
        </w:rPr>
        <w:br/>
      </w:r>
      <w:r w:rsidRPr="007E4825">
        <w:rPr>
          <w:rFonts w:eastAsia="Times New Roman" w:cs="Times New Roman"/>
          <w:color w:val="000000"/>
          <w:sz w:val="27"/>
          <w:szCs w:val="27"/>
        </w:rPr>
        <w:br/>
      </w:r>
      <w:r w:rsidRPr="007E4825">
        <w:rPr>
          <w:rFonts w:eastAsia="Times New Roman" w:cs="Times New Roman"/>
          <w:i/>
          <w:iCs/>
          <w:color w:val="000000"/>
          <w:sz w:val="27"/>
          <w:szCs w:val="27"/>
        </w:rPr>
        <w:t>Sincerely yours</w:t>
      </w:r>
    </w:p>
    <w:p w:rsidR="0006632D" w:rsidRDefault="0006632D" w:rsidP="0006632D">
      <w:pPr>
        <w:rPr>
          <w:b/>
        </w:rPr>
      </w:pPr>
    </w:p>
    <w:p w:rsid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Pr>
        <w:rPr>
          <w:b/>
        </w:rPr>
      </w:pPr>
      <w:r>
        <w:rPr>
          <w:b/>
        </w:rPr>
        <w:t>T313</w:t>
      </w:r>
      <w:r w:rsidRPr="0006632D">
        <w:rPr>
          <w:b/>
        </w:rPr>
        <w:t>E</w:t>
      </w:r>
      <w:r w:rsidR="009B3752">
        <w:rPr>
          <w:b/>
        </w:rPr>
        <w:t>:</w:t>
      </w:r>
      <w:r w:rsidR="009B3752" w:rsidRPr="009B3752">
        <w:t xml:space="preserve"> </w:t>
      </w:r>
      <w:r w:rsidR="009B3752" w:rsidRPr="009B3752">
        <w:rPr>
          <w:b/>
        </w:rPr>
        <w:t>XÁC NHẬN KHẤU TRỪ THUẾ CHUYỂN NHƯỢNG CHỨNG KHOÁN</w:t>
      </w:r>
      <w:r w:rsidR="009B3752">
        <w:rPr>
          <w:b/>
        </w:rPr>
        <w:t xml:space="preserve">/ </w:t>
      </w:r>
      <w:r w:rsidR="009B3752" w:rsidRPr="009B3752">
        <w:rPr>
          <w:b/>
        </w:rPr>
        <w:t>CONFIRM OF DEDUCTING SECURITIES TRANSFER TAX</w:t>
      </w:r>
    </w:p>
    <w:p w:rsidR="0006632D" w:rsidRDefault="0006632D" w:rsidP="0006632D">
      <w:pPr>
        <w:pStyle w:val="NormalWeb"/>
        <w:rPr>
          <w:color w:val="000000"/>
          <w:sz w:val="27"/>
          <w:szCs w:val="27"/>
        </w:rPr>
      </w:pPr>
      <w:r>
        <w:rPr>
          <w:color w:val="000000"/>
          <w:sz w:val="27"/>
          <w:szCs w:val="27"/>
        </w:rPr>
        <w:lastRenderedPageBreak/>
        <w:t>Kính gửi Quý khách (</w:t>
      </w:r>
      <w:r>
        <w:rPr>
          <w:i/>
          <w:iCs/>
          <w:color w:val="000000"/>
          <w:sz w:val="27"/>
          <w:szCs w:val="27"/>
        </w:rPr>
        <w:t>Dear Mr./Ms.</w:t>
      </w:r>
      <w:r>
        <w:rPr>
          <w:color w:val="000000"/>
          <w:sz w:val="27"/>
          <w:szCs w:val="27"/>
        </w:rPr>
        <w:t>) [l_fullname],</w:t>
      </w:r>
    </w:p>
    <w:p w:rsidR="0006632D" w:rsidRDefault="0006632D" w:rsidP="0006632D">
      <w:pPr>
        <w:pStyle w:val="NormalWeb"/>
        <w:rPr>
          <w:color w:val="000000"/>
          <w:sz w:val="27"/>
          <w:szCs w:val="27"/>
        </w:rPr>
      </w:pPr>
      <w:r>
        <w:rPr>
          <w:color w:val="000000"/>
          <w:sz w:val="27"/>
          <w:szCs w:val="27"/>
        </w:rPr>
        <w:t>Vui lòng xem bản thông tin khấu trừ thuế đính kèm của kỳ giao dịch [p_txdate]/ </w:t>
      </w:r>
      <w:r>
        <w:rPr>
          <w:i/>
          <w:iCs/>
          <w:color w:val="000000"/>
          <w:sz w:val="27"/>
          <w:szCs w:val="27"/>
        </w:rPr>
        <w:t>Please kindly find attached tax declaration of td [p_txdate] for your information</w:t>
      </w:r>
      <w:r>
        <w:rPr>
          <w:color w:val="000000"/>
          <w:sz w:val="27"/>
          <w:szCs w:val="27"/>
        </w:rPr>
        <w:t>.</w:t>
      </w:r>
    </w:p>
    <w:p w:rsidR="0006632D" w:rsidRDefault="0006632D" w:rsidP="0006632D">
      <w:pPr>
        <w:pStyle w:val="NormalWeb"/>
        <w:rPr>
          <w:color w:val="000000"/>
          <w:sz w:val="27"/>
          <w:szCs w:val="27"/>
        </w:rPr>
      </w:pPr>
      <w:r>
        <w:rPr>
          <w:color w:val="000000"/>
          <w:sz w:val="27"/>
          <w:szCs w:val="27"/>
        </w:rPr>
        <w:t>Cảm ơn quý khách đã sử dụng dịch vụ của VFM. Chúng tôi rất hân hạnh được phục vụ quý khách.</w:t>
      </w:r>
    </w:p>
    <w:p w:rsidR="0006632D" w:rsidRDefault="0006632D" w:rsidP="0006632D">
      <w:pPr>
        <w:pStyle w:val="NormalWeb"/>
        <w:rPr>
          <w:color w:val="000000"/>
          <w:sz w:val="27"/>
          <w:szCs w:val="27"/>
        </w:rPr>
      </w:pPr>
      <w:r>
        <w:rPr>
          <w:i/>
          <w:iCs/>
          <w:color w:val="000000"/>
          <w:sz w:val="27"/>
          <w:szCs w:val="27"/>
        </w:rPr>
        <w:t>Thank you for trading with VFM. It has been a pleasure serving you</w:t>
      </w:r>
      <w:r>
        <w:rPr>
          <w:color w:val="000000"/>
          <w:sz w:val="27"/>
          <w:szCs w:val="27"/>
        </w:rPr>
        <w:t>.</w:t>
      </w:r>
    </w:p>
    <w:p w:rsidR="0006632D" w:rsidRDefault="0006632D" w:rsidP="0006632D">
      <w:pPr>
        <w:pStyle w:val="NormalWeb"/>
        <w:rPr>
          <w:color w:val="000000"/>
          <w:sz w:val="27"/>
          <w:szCs w:val="27"/>
        </w:rPr>
      </w:pPr>
      <w:r>
        <w:rPr>
          <w:color w:val="000000"/>
          <w:sz w:val="27"/>
          <w:szCs w:val="27"/>
        </w:rPr>
        <w:t>Trân trọng (</w:t>
      </w:r>
      <w:r>
        <w:rPr>
          <w:i/>
          <w:iCs/>
          <w:color w:val="000000"/>
          <w:sz w:val="27"/>
          <w:szCs w:val="27"/>
        </w:rPr>
        <w:t>Best regards</w:t>
      </w:r>
      <w:r>
        <w:rPr>
          <w:color w:val="000000"/>
          <w:sz w:val="27"/>
          <w:szCs w:val="27"/>
        </w:rPr>
        <w:t>)! </w:t>
      </w:r>
      <w:del w:id="148" w:author="Admin" w:date="2018-08-31T11:08:00Z">
        <w:r w:rsidDel="007A4443">
          <w:rPr>
            <w:color w:val="000000"/>
            <w:sz w:val="27"/>
            <w:szCs w:val="27"/>
          </w:rPr>
          <w:br/>
          <w:delText>Bộ phận Giao dịch điện tử (VF-iTrade Department) </w:delText>
        </w:r>
        <w:r w:rsidDel="007A4443">
          <w:rPr>
            <w:color w:val="000000"/>
            <w:sz w:val="27"/>
            <w:szCs w:val="27"/>
          </w:rPr>
          <w:br/>
        </w:r>
        <w:r w:rsidDel="007A4443">
          <w:rPr>
            <w:i/>
            <w:iCs/>
            <w:color w:val="000000"/>
            <w:sz w:val="27"/>
            <w:szCs w:val="27"/>
          </w:rPr>
          <w:delText>VFM Services</w:delText>
        </w:r>
      </w:del>
      <w:r>
        <w:rPr>
          <w:color w:val="000000"/>
          <w:sz w:val="27"/>
          <w:szCs w:val="27"/>
        </w:rPr>
        <w:t> </w:t>
      </w:r>
      <w:r>
        <w:rPr>
          <w:color w:val="000000"/>
          <w:sz w:val="27"/>
          <w:szCs w:val="27"/>
        </w:rPr>
        <w:br/>
      </w:r>
      <w:r>
        <w:rPr>
          <w:b/>
          <w:bCs/>
          <w:color w:val="000000"/>
          <w:sz w:val="27"/>
          <w:szCs w:val="27"/>
        </w:rPr>
        <w:t>Công Ty Cổ Phần Quản Lý Quỹ Đầu Tư Việt Nam (VFM)</w:t>
      </w:r>
      <w:r>
        <w:rPr>
          <w:color w:val="000000"/>
          <w:sz w:val="27"/>
          <w:szCs w:val="27"/>
        </w:rPr>
        <w:t> </w:t>
      </w:r>
      <w:r>
        <w:rPr>
          <w:color w:val="000000"/>
          <w:sz w:val="27"/>
          <w:szCs w:val="27"/>
        </w:rPr>
        <w:br/>
        <w:t>Phòng 1701-04, Lầu 17, Tòa nhà Mê Linh Point, 02 Ngô Đức Kế, Quận 1, Tp. HCM, Việt Nam </w:t>
      </w:r>
      <w:r>
        <w:rPr>
          <w:color w:val="000000"/>
          <w:sz w:val="27"/>
          <w:szCs w:val="27"/>
        </w:rPr>
        <w:br/>
        <w:t xml:space="preserve">Điện thoại/Tel: [headphone] </w:t>
      </w:r>
      <w:r>
        <w:rPr>
          <w:color w:val="000000"/>
          <w:sz w:val="27"/>
          <w:szCs w:val="27"/>
        </w:rPr>
        <w:t> </w:t>
      </w:r>
      <w:r>
        <w:rPr>
          <w:color w:val="000000"/>
          <w:sz w:val="27"/>
          <w:szCs w:val="27"/>
        </w:rPr>
        <w:t xml:space="preserve"> Hotline:[headhostline]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44" w:history="1">
        <w:r>
          <w:rPr>
            <w:rStyle w:val="Hyperlink"/>
            <w:sz w:val="27"/>
            <w:szCs w:val="27"/>
          </w:rPr>
          <w:t>[headweb]</w:t>
        </w:r>
      </w:hyperlink>
    </w:p>
    <w:p w:rsidR="0006632D" w:rsidRPr="00106D45" w:rsidRDefault="0006632D" w:rsidP="0006632D"/>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r>
        <w:rPr>
          <w:b/>
        </w:rPr>
        <w:t>T314</w:t>
      </w:r>
      <w:r w:rsidRPr="0006632D">
        <w:rPr>
          <w:b/>
        </w:rPr>
        <w:t>E</w:t>
      </w:r>
      <w:r w:rsidR="009B3752">
        <w:rPr>
          <w:b/>
        </w:rPr>
        <w:t xml:space="preserve">: </w:t>
      </w:r>
      <w:r w:rsidR="009B3752" w:rsidRPr="009B3752">
        <w:rPr>
          <w:b/>
        </w:rPr>
        <w:t>THƯ MỜI ĐẠI HỘI THƯỜNG NIÊN</w:t>
      </w:r>
      <w:r w:rsidR="009B3752">
        <w:rPr>
          <w:b/>
        </w:rPr>
        <w:t xml:space="preserve">/ </w:t>
      </w:r>
      <w:r w:rsidR="009B3752" w:rsidRPr="009B3752">
        <w:rPr>
          <w:b/>
        </w:rPr>
        <w:t>ANNOUNCEMENT FOR ANNUAL GENERAL MEETING</w:t>
      </w:r>
    </w:p>
    <w:p w:rsidR="0006632D" w:rsidRPr="00DB54C4" w:rsidRDefault="0006632D" w:rsidP="0006632D">
      <w:r>
        <w:rPr>
          <w:color w:val="000000"/>
          <w:sz w:val="27"/>
          <w:szCs w:val="27"/>
        </w:rPr>
        <w:lastRenderedPageBreak/>
        <w:t>Kính gửi Quý nhà đầu tư, </w:t>
      </w:r>
      <w:r>
        <w:rPr>
          <w:color w:val="000000"/>
          <w:sz w:val="27"/>
          <w:szCs w:val="27"/>
        </w:rPr>
        <w:br/>
      </w:r>
      <w:r>
        <w:rPr>
          <w:i/>
          <w:iCs/>
          <w:color w:val="000000"/>
          <w:sz w:val="27"/>
          <w:szCs w:val="27"/>
        </w:rPr>
        <w:t>Dear Valued Investors,</w:t>
      </w:r>
      <w:r>
        <w:rPr>
          <w:color w:val="000000"/>
          <w:sz w:val="27"/>
          <w:szCs w:val="27"/>
        </w:rPr>
        <w:t> </w:t>
      </w:r>
      <w:r>
        <w:rPr>
          <w:color w:val="000000"/>
          <w:sz w:val="27"/>
          <w:szCs w:val="27"/>
        </w:rPr>
        <w:br/>
      </w:r>
      <w:r>
        <w:rPr>
          <w:color w:val="000000"/>
          <w:sz w:val="27"/>
          <w:szCs w:val="27"/>
        </w:rPr>
        <w:br/>
        <w:t>Căn cứ vào Điều lệ Tổ chức và Hoạt động của Quỹ [symbol], Quỹ [symbol] trân trọng thông báo và kính mời Quý </w:t>
      </w:r>
      <w:r>
        <w:rPr>
          <w:color w:val="000000"/>
          <w:sz w:val="27"/>
          <w:szCs w:val="27"/>
        </w:rPr>
        <w:br/>
        <w:t>nhà đầu tư đến tham dự: </w:t>
      </w:r>
      <w:r>
        <w:rPr>
          <w:color w:val="000000"/>
          <w:sz w:val="27"/>
          <w:szCs w:val="27"/>
        </w:rPr>
        <w:br/>
      </w:r>
      <w:r>
        <w:rPr>
          <w:i/>
          <w:iCs/>
          <w:color w:val="000000"/>
          <w:sz w:val="27"/>
          <w:szCs w:val="27"/>
        </w:rPr>
        <w:t>Based on Charter of [symbol], we would like to invite you to attend </w:t>
      </w:r>
      <w:r>
        <w:rPr>
          <w:color w:val="000000"/>
          <w:sz w:val="27"/>
          <w:szCs w:val="27"/>
        </w:rPr>
        <w:t>: </w:t>
      </w:r>
      <w:r>
        <w:rPr>
          <w:color w:val="000000"/>
          <w:sz w:val="27"/>
          <w:szCs w:val="27"/>
        </w:rPr>
        <w:br/>
      </w:r>
      <w:r>
        <w:rPr>
          <w:color w:val="000000"/>
          <w:sz w:val="27"/>
          <w:szCs w:val="27"/>
        </w:rPr>
        <w:br/>
      </w:r>
      <w:r>
        <w:rPr>
          <w:rStyle w:val="Strong"/>
          <w:color w:val="000000"/>
          <w:sz w:val="27"/>
          <w:szCs w:val="27"/>
        </w:rPr>
        <w:t>ĐẠI HỘI NHÀ ĐẦU TƯ THƯỜNG NIÊN NĂM TÀI CHÍNH [year]</w:t>
      </w:r>
      <w:r>
        <w:rPr>
          <w:color w:val="000000"/>
          <w:sz w:val="27"/>
          <w:szCs w:val="27"/>
        </w:rPr>
        <w:t> </w:t>
      </w:r>
      <w:r>
        <w:rPr>
          <w:color w:val="000000"/>
          <w:sz w:val="27"/>
          <w:szCs w:val="27"/>
        </w:rPr>
        <w:br/>
      </w:r>
      <w:r>
        <w:rPr>
          <w:rStyle w:val="Strong"/>
          <w:i/>
          <w:iCs/>
          <w:color w:val="000000"/>
          <w:sz w:val="27"/>
          <w:szCs w:val="27"/>
        </w:rPr>
        <w:t>ANNUAL GENERAL MEETING OF INVESTORS OF FINANCIAL YEAR [year]</w:t>
      </w:r>
      <w:r>
        <w:rPr>
          <w:color w:val="000000"/>
          <w:sz w:val="27"/>
          <w:szCs w:val="27"/>
        </w:rPr>
        <w:t> </w:t>
      </w:r>
      <w:r>
        <w:rPr>
          <w:color w:val="000000"/>
          <w:sz w:val="27"/>
          <w:szCs w:val="27"/>
        </w:rPr>
        <w:br/>
      </w:r>
      <w:r>
        <w:rPr>
          <w:color w:val="000000"/>
          <w:sz w:val="27"/>
          <w:szCs w:val="27"/>
        </w:rPr>
        <w:br/>
        <w:t>Quý nhà đầu tư vui lòng tham khảo chi tiết về hình thức tổ chức, tài liệu đại hội và phương thức tham dự </w:t>
      </w:r>
      <w:r>
        <w:rPr>
          <w:color w:val="000000"/>
          <w:sz w:val="27"/>
          <w:szCs w:val="27"/>
        </w:rPr>
        <w:br/>
        <w:t>đại hội được đăng tải cụ thể trên mục Quan hệ cổ đông tại trang web </w:t>
      </w:r>
      <w:hyperlink r:id="rId45" w:history="1">
        <w:r>
          <w:rPr>
            <w:rStyle w:val="Hyperlink"/>
            <w:sz w:val="27"/>
            <w:szCs w:val="27"/>
          </w:rPr>
          <w:t>[headweb]</w:t>
        </w:r>
      </w:hyperlink>
      <w:r>
        <w:rPr>
          <w:color w:val="000000"/>
          <w:sz w:val="27"/>
          <w:szCs w:val="27"/>
        </w:rPr>
        <w:t>. </w:t>
      </w:r>
      <w:r>
        <w:rPr>
          <w:color w:val="000000"/>
          <w:sz w:val="27"/>
          <w:szCs w:val="27"/>
        </w:rPr>
        <w:br/>
      </w:r>
      <w:r>
        <w:rPr>
          <w:color w:val="000000"/>
          <w:sz w:val="27"/>
          <w:szCs w:val="27"/>
        </w:rPr>
        <w:br/>
      </w:r>
      <w:r>
        <w:rPr>
          <w:i/>
          <w:iCs/>
          <w:color w:val="000000"/>
          <w:sz w:val="27"/>
          <w:szCs w:val="27"/>
        </w:rPr>
        <w:t>All details about meeting method, meeting documents, and meeting attendance are posted in Investor</w:t>
      </w:r>
      <w:r>
        <w:rPr>
          <w:color w:val="000000"/>
          <w:sz w:val="27"/>
          <w:szCs w:val="27"/>
        </w:rPr>
        <w:t> </w:t>
      </w:r>
      <w:r>
        <w:rPr>
          <w:color w:val="000000"/>
          <w:sz w:val="27"/>
          <w:szCs w:val="27"/>
        </w:rPr>
        <w:br/>
      </w:r>
      <w:r>
        <w:rPr>
          <w:i/>
          <w:iCs/>
          <w:color w:val="000000"/>
          <w:sz w:val="27"/>
          <w:szCs w:val="27"/>
        </w:rPr>
        <w:t>Relations section on </w:t>
      </w:r>
      <w:hyperlink r:id="rId46" w:history="1">
        <w:r>
          <w:rPr>
            <w:rStyle w:val="Hyperlink"/>
            <w:i/>
            <w:iCs/>
            <w:sz w:val="27"/>
            <w:szCs w:val="27"/>
          </w:rPr>
          <w:t>[headweb]</w:t>
        </w:r>
      </w:hyperlink>
      <w:r>
        <w:rPr>
          <w:i/>
          <w:iCs/>
          <w:color w:val="000000"/>
          <w:sz w:val="27"/>
          <w:szCs w:val="27"/>
        </w:rPr>
        <w:t> </w:t>
      </w:r>
      <w:r>
        <w:rPr>
          <w:i/>
          <w:iCs/>
          <w:color w:val="000000"/>
          <w:sz w:val="27"/>
          <w:szCs w:val="27"/>
        </w:rPr>
        <w:br/>
      </w:r>
      <w:r>
        <w:rPr>
          <w:i/>
          <w:iCs/>
          <w:color w:val="000000"/>
          <w:sz w:val="27"/>
          <w:szCs w:val="27"/>
        </w:rPr>
        <w:br/>
      </w:r>
      <w:r>
        <w:rPr>
          <w:i/>
          <w:iCs/>
          <w:color w:val="000000"/>
          <w:sz w:val="27"/>
          <w:szCs w:val="27"/>
        </w:rPr>
        <w:br/>
        <w:t>Trân trọng, </w:t>
      </w:r>
      <w:r>
        <w:rPr>
          <w:i/>
          <w:iCs/>
          <w:color w:val="000000"/>
          <w:sz w:val="27"/>
          <w:szCs w:val="27"/>
        </w:rPr>
        <w:br/>
      </w:r>
      <w:r>
        <w:rPr>
          <w:i/>
          <w:iCs/>
          <w:color w:val="000000"/>
          <w:sz w:val="27"/>
          <w:szCs w:val="27"/>
        </w:rPr>
        <w:br/>
        <w:t>Sincerely yours</w:t>
      </w: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Pr>
        <w:rPr>
          <w:b/>
        </w:rPr>
      </w:pPr>
    </w:p>
    <w:p w:rsid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Default="0006632D" w:rsidP="0006632D"/>
    <w:p w:rsidR="0006632D" w:rsidRPr="00B90ADD" w:rsidRDefault="0006632D" w:rsidP="0006632D">
      <w:pPr>
        <w:rPr>
          <w:b/>
          <w:lang w:val="fr-FR"/>
        </w:rPr>
      </w:pPr>
      <w:r w:rsidRPr="00B90ADD">
        <w:rPr>
          <w:b/>
          <w:lang w:val="fr-FR"/>
        </w:rPr>
        <w:t>T315E</w:t>
      </w:r>
      <w:r w:rsidR="009B3752" w:rsidRPr="00B90ADD">
        <w:rPr>
          <w:b/>
          <w:lang w:val="fr-FR"/>
        </w:rPr>
        <w:t>: AUM DỰ KIẾN/ EXPECTED AUM</w:t>
      </w:r>
    </w:p>
    <w:p w:rsidR="0006632D" w:rsidRPr="00A472B8" w:rsidRDefault="0006632D" w:rsidP="0006632D">
      <w:pPr>
        <w:spacing w:before="100" w:beforeAutospacing="1" w:after="100" w:afterAutospacing="1" w:line="240" w:lineRule="auto"/>
        <w:jc w:val="center"/>
        <w:outlineLvl w:val="2"/>
        <w:rPr>
          <w:rFonts w:eastAsia="Times New Roman" w:cs="Times New Roman"/>
          <w:b/>
          <w:bCs/>
          <w:color w:val="000000"/>
          <w:sz w:val="27"/>
          <w:szCs w:val="27"/>
        </w:rPr>
      </w:pPr>
      <w:r w:rsidRPr="00A472B8">
        <w:rPr>
          <w:rFonts w:eastAsia="Times New Roman" w:cs="Times New Roman"/>
          <w:b/>
          <w:bCs/>
          <w:color w:val="000000"/>
          <w:sz w:val="27"/>
          <w:szCs w:val="27"/>
        </w:rPr>
        <w:lastRenderedPageBreak/>
        <w:t>AUM DỰ KIẾN</w:t>
      </w:r>
    </w:p>
    <w:p w:rsidR="0006632D" w:rsidRPr="00A472B8" w:rsidRDefault="0006632D" w:rsidP="0006632D">
      <w:pPr>
        <w:spacing w:before="0" w:after="0" w:line="240" w:lineRule="auto"/>
        <w:rPr>
          <w:rFonts w:eastAsia="Times New Roman" w:cs="Times New Roman"/>
          <w:sz w:val="24"/>
          <w:szCs w:val="24"/>
        </w:rPr>
      </w:pPr>
      <w:r w:rsidRPr="00A472B8">
        <w:rPr>
          <w:rFonts w:eastAsia="Times New Roman" w:cs="Times New Roman"/>
          <w:color w:val="000000"/>
          <w:sz w:val="27"/>
          <w:szCs w:val="27"/>
        </w:rPr>
        <w:t>  [l_group]</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72"/>
      </w:tblGrid>
      <w:tr w:rsidR="0006632D" w:rsidRPr="00A472B8" w:rsidTr="000663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6632D" w:rsidRPr="00A472B8" w:rsidRDefault="0006632D" w:rsidP="0006632D">
            <w:pPr>
              <w:spacing w:before="0" w:after="0" w:line="240" w:lineRule="auto"/>
              <w:rPr>
                <w:rFonts w:eastAsia="Times New Roman" w:cs="Times New Roman"/>
                <w:sz w:val="24"/>
                <w:szCs w:val="24"/>
              </w:rPr>
            </w:pPr>
          </w:p>
        </w:tc>
      </w:tr>
    </w:tbl>
    <w:p w:rsidR="0006632D" w:rsidRPr="00A472B8" w:rsidRDefault="0006632D" w:rsidP="0006632D">
      <w:pPr>
        <w:spacing w:before="0" w:after="0" w:line="240" w:lineRule="auto"/>
        <w:rPr>
          <w:rFonts w:eastAsia="Times New Roman" w:cs="Times New Roman"/>
          <w:sz w:val="24"/>
          <w:szCs w:val="24"/>
        </w:rPr>
      </w:pPr>
      <w:r w:rsidRPr="00A472B8">
        <w:rPr>
          <w:rFonts w:eastAsia="Times New Roman" w:cs="Times New Roman"/>
          <w:color w:val="000000"/>
          <w:sz w:val="27"/>
          <w:szCs w:val="27"/>
        </w:rPr>
        <w:t> </w:t>
      </w:r>
    </w:p>
    <w:p w:rsidR="0006632D" w:rsidRPr="00B90ADD" w:rsidRDefault="0006632D" w:rsidP="0006632D">
      <w:pPr>
        <w:spacing w:before="100" w:beforeAutospacing="1" w:after="100" w:afterAutospacing="1" w:line="240" w:lineRule="auto"/>
        <w:rPr>
          <w:rFonts w:eastAsia="Times New Roman" w:cs="Times New Roman"/>
          <w:color w:val="000000"/>
          <w:sz w:val="27"/>
          <w:szCs w:val="27"/>
          <w:lang w:val="fr-FR"/>
        </w:rPr>
      </w:pPr>
      <w:r w:rsidRPr="00B90ADD">
        <w:rPr>
          <w:rFonts w:eastAsia="Times New Roman" w:cs="Times New Roman"/>
          <w:b/>
          <w:bCs/>
          <w:color w:val="000000"/>
          <w:sz w:val="27"/>
          <w:szCs w:val="27"/>
          <w:lang w:val="fr-FR"/>
        </w:rPr>
        <w:t>Tổng AUM dự kiến là:</w:t>
      </w:r>
      <w:r w:rsidRPr="00B90ADD">
        <w:rPr>
          <w:rFonts w:eastAsia="Times New Roman" w:cs="Times New Roman"/>
          <w:color w:val="000000"/>
          <w:sz w:val="27"/>
          <w:szCs w:val="27"/>
          <w:lang w:val="fr-FR"/>
        </w:rPr>
        <w:t>[v_sumaum]</w:t>
      </w:r>
    </w:p>
    <w:p w:rsidR="0006632D" w:rsidRPr="00B90ADD" w:rsidRDefault="0006632D" w:rsidP="0006632D">
      <w:pPr>
        <w:rPr>
          <w:lang w:val="fr-FR"/>
        </w:rPr>
      </w:pPr>
    </w:p>
    <w:p w:rsidR="0006632D" w:rsidRPr="00B90ADD" w:rsidRDefault="0006632D" w:rsidP="0006632D">
      <w:pPr>
        <w:rPr>
          <w:b/>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rPr>
          <w:lang w:val="fr-FR"/>
        </w:rPr>
      </w:pPr>
    </w:p>
    <w:p w:rsidR="0006632D" w:rsidRPr="00B90ADD" w:rsidRDefault="0006632D" w:rsidP="0006632D">
      <w:pPr>
        <w:ind w:firstLine="720"/>
        <w:rPr>
          <w:lang w:val="fr-FR"/>
        </w:rPr>
      </w:pPr>
    </w:p>
    <w:p w:rsidR="0006632D" w:rsidRDefault="0006632D" w:rsidP="0006632D">
      <w:pPr>
        <w:rPr>
          <w:b/>
        </w:rPr>
      </w:pPr>
      <w:r>
        <w:rPr>
          <w:b/>
        </w:rPr>
        <w:t>T316</w:t>
      </w:r>
      <w:r w:rsidRPr="0006632D">
        <w:rPr>
          <w:b/>
        </w:rPr>
        <w:t>E</w:t>
      </w:r>
      <w:r w:rsidR="009B3752">
        <w:rPr>
          <w:b/>
        </w:rPr>
        <w:t xml:space="preserve">: </w:t>
      </w:r>
      <w:r w:rsidR="009B3752" w:rsidRPr="009B3752">
        <w:rPr>
          <w:b/>
        </w:rPr>
        <w:t>NAV WEEKLY UPDATE</w:t>
      </w:r>
      <w:r w:rsidR="009B3752">
        <w:rPr>
          <w:b/>
        </w:rPr>
        <w:t xml:space="preserve">/ </w:t>
      </w:r>
      <w:r w:rsidR="009B3752" w:rsidRPr="009B3752">
        <w:rPr>
          <w:b/>
        </w:rPr>
        <w:t>NAV WEEKLY UPDATE</w:t>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lastRenderedPageBreak/>
        <w:t>GIÁ TRỊ TÀI SẢN RÒNG (NAV) CỦA CÁC QUỸ</w:t>
      </w:r>
    </w:p>
    <w:p w:rsidR="0006632D" w:rsidRDefault="0006632D" w:rsidP="0006632D">
      <w:pPr>
        <w:rPr>
          <w:rFonts w:cs="Times New Roman"/>
          <w:sz w:val="24"/>
          <w:szCs w:val="24"/>
        </w:rPr>
      </w:pPr>
      <w:r>
        <w:rPr>
          <w:color w:val="000000"/>
          <w:sz w:val="27"/>
          <w:szCs w:val="27"/>
        </w:rPr>
        <w:t>[l_group1]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1159"/>
        <w:gridCol w:w="920"/>
        <w:gridCol w:w="920"/>
        <w:gridCol w:w="4809"/>
      </w:tblGrid>
      <w:tr w:rsidR="0006632D" w:rsidTr="0006632D">
        <w:trPr>
          <w:tblCellSpacing w:w="15" w:type="dxa"/>
        </w:trPr>
        <w:tc>
          <w:tcPr>
            <w:tcW w:w="0" w:type="auto"/>
            <w:gridSpan w:val="2"/>
            <w:vAlign w:val="center"/>
            <w:hideMark/>
          </w:tcPr>
          <w:p w:rsidR="0006632D" w:rsidRDefault="0006632D" w:rsidP="0006632D">
            <w:pPr>
              <w:rPr>
                <w:b/>
                <w:bCs/>
              </w:rPr>
            </w:pPr>
            <w:r>
              <w:rPr>
                <w:b/>
                <w:bCs/>
              </w:rPr>
              <w:t>Tại</w:t>
            </w:r>
          </w:p>
          <w:p w:rsidR="0006632D" w:rsidRDefault="0006632D" w:rsidP="0006632D">
            <w:r>
              <w:rPr>
                <w:b/>
                <w:bCs/>
              </w:rPr>
              <w:t>ngày:[v_currdate]</w:t>
            </w:r>
          </w:p>
        </w:tc>
        <w:tc>
          <w:tcPr>
            <w:tcW w:w="0" w:type="auto"/>
            <w:gridSpan w:val="3"/>
            <w:vAlign w:val="center"/>
            <w:hideMark/>
          </w:tcPr>
          <w:p w:rsidR="0006632D" w:rsidRDefault="0006632D" w:rsidP="0006632D">
            <w:pPr>
              <w:jc w:val="right"/>
            </w:pPr>
            <w:r>
              <w:rPr>
                <w:b/>
                <w:bCs/>
              </w:rPr>
              <w:t>Ngày giao dịch: [v_tradingdate]</w:t>
            </w:r>
          </w:p>
        </w:tc>
      </w:tr>
      <w:tr w:rsidR="0006632D" w:rsidTr="0006632D">
        <w:trPr>
          <w:tblCellSpacing w:w="15" w:type="dxa"/>
        </w:trPr>
        <w:tc>
          <w:tcPr>
            <w:tcW w:w="945" w:type="dxa"/>
            <w:shd w:val="clear" w:color="auto" w:fill="DF0101"/>
            <w:vAlign w:val="center"/>
            <w:hideMark/>
          </w:tcPr>
          <w:p w:rsidR="0006632D" w:rsidRDefault="0006632D" w:rsidP="0006632D">
            <w:pPr>
              <w:jc w:val="center"/>
            </w:pPr>
            <w:r>
              <w:rPr>
                <w:color w:val="FFFFFF"/>
              </w:rPr>
              <w:t>Mã quỹ</w:t>
            </w:r>
          </w:p>
        </w:tc>
        <w:tc>
          <w:tcPr>
            <w:tcW w:w="945" w:type="dxa"/>
            <w:shd w:val="clear" w:color="auto" w:fill="DF0101"/>
            <w:vAlign w:val="center"/>
            <w:hideMark/>
          </w:tcPr>
          <w:p w:rsidR="0006632D" w:rsidRDefault="0006632D" w:rsidP="0006632D">
            <w:pPr>
              <w:jc w:val="center"/>
            </w:pPr>
            <w:r>
              <w:rPr>
                <w:color w:val="FFFFFF"/>
              </w:rPr>
              <w:t>NAV/ CCQ </w:t>
            </w:r>
            <w:r>
              <w:rPr>
                <w:color w:val="FFFFFF"/>
              </w:rPr>
              <w:br/>
            </w:r>
            <w:r>
              <w:rPr>
                <w:i/>
                <w:iCs/>
                <w:color w:val="FFFFFF"/>
              </w:rPr>
              <w:t>(Đồng)</w:t>
            </w:r>
          </w:p>
        </w:tc>
        <w:tc>
          <w:tcPr>
            <w:tcW w:w="930" w:type="dxa"/>
            <w:shd w:val="clear" w:color="auto" w:fill="DF0101"/>
            <w:vAlign w:val="center"/>
            <w:hideMark/>
          </w:tcPr>
          <w:p w:rsidR="0006632D" w:rsidRDefault="0006632D" w:rsidP="0006632D">
            <w:pPr>
              <w:jc w:val="center"/>
            </w:pPr>
            <w:r>
              <w:rPr>
                <w:color w:val="FFFFFF"/>
              </w:rPr>
              <w:t>Tăng trưởng so với tuần trước </w:t>
            </w:r>
            <w:r>
              <w:rPr>
                <w:color w:val="FFFFFF"/>
              </w:rPr>
              <w:br/>
            </w:r>
            <w:r>
              <w:rPr>
                <w:i/>
                <w:iCs/>
                <w:color w:val="FFFFFF"/>
              </w:rPr>
              <w:t>WoW (%)</w:t>
            </w:r>
          </w:p>
        </w:tc>
        <w:tc>
          <w:tcPr>
            <w:tcW w:w="930" w:type="dxa"/>
            <w:shd w:val="clear" w:color="auto" w:fill="DF0101"/>
            <w:vAlign w:val="center"/>
            <w:hideMark/>
          </w:tcPr>
          <w:p w:rsidR="0006632D" w:rsidRDefault="0006632D" w:rsidP="0006632D">
            <w:pPr>
              <w:jc w:val="center"/>
            </w:pPr>
            <w:r>
              <w:rPr>
                <w:color w:val="FFFFFF"/>
              </w:rPr>
              <w:t>Tăng trưởng so với đầu năm</w:t>
            </w:r>
            <w:r>
              <w:rPr>
                <w:color w:val="FFFFFF"/>
              </w:rPr>
              <w:br/>
            </w:r>
            <w:r>
              <w:rPr>
                <w:i/>
                <w:iCs/>
                <w:color w:val="FFFFFF"/>
              </w:rPr>
              <w:t>YTD (%)</w:t>
            </w:r>
          </w:p>
        </w:tc>
        <w:tc>
          <w:tcPr>
            <w:tcW w:w="5760" w:type="dxa"/>
            <w:shd w:val="clear" w:color="auto" w:fill="DF0101"/>
            <w:vAlign w:val="center"/>
            <w:hideMark/>
          </w:tcPr>
          <w:p w:rsidR="0006632D" w:rsidRDefault="0006632D" w:rsidP="0006632D">
            <w:pPr>
              <w:jc w:val="center"/>
            </w:pPr>
            <w:r>
              <w:rPr>
                <w:color w:val="FFFFFF"/>
              </w:rPr>
              <w:t>Tăng trưởng so với </w:t>
            </w:r>
            <w:r>
              <w:rPr>
                <w:color w:val="FFFFFF"/>
              </w:rPr>
              <w:br/>
              <w:t>cùng kì năm ngoái</w:t>
            </w:r>
            <w:r>
              <w:rPr>
                <w:color w:val="FFFFFF"/>
              </w:rPr>
              <w:br/>
            </w:r>
            <w:r>
              <w:rPr>
                <w:i/>
                <w:iCs/>
                <w:color w:val="FFFFFF"/>
              </w:rPr>
              <w:t>12M (%)</w:t>
            </w:r>
          </w:p>
        </w:tc>
      </w:tr>
    </w:tbl>
    <w:p w:rsidR="0006632D" w:rsidRDefault="0006632D" w:rsidP="0006632D">
      <w:r>
        <w:rPr>
          <w:color w:val="000000"/>
          <w:sz w:val="27"/>
          <w:szCs w:val="27"/>
        </w:rPr>
        <w:br/>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t>CHỈ SỐ THỊ TRƯỜNG</w:t>
      </w:r>
    </w:p>
    <w:p w:rsidR="0006632D" w:rsidRDefault="0006632D" w:rsidP="0006632D">
      <w:pPr>
        <w:rPr>
          <w:rFonts w:cs="Times New Roman"/>
          <w:sz w:val="24"/>
          <w:szCs w:val="24"/>
        </w:rPr>
      </w:pPr>
      <w:r>
        <w:rPr>
          <w:color w:val="000000"/>
          <w:sz w:val="27"/>
          <w:szCs w:val="27"/>
        </w:rPr>
        <w:t>[l_group2]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32D" w:rsidTr="0006632D">
        <w:trPr>
          <w:tblCellSpacing w:w="15" w:type="dxa"/>
        </w:trPr>
        <w:tc>
          <w:tcPr>
            <w:tcW w:w="0" w:type="auto"/>
            <w:vAlign w:val="center"/>
            <w:hideMark/>
          </w:tcPr>
          <w:p w:rsidR="0006632D" w:rsidRDefault="0006632D" w:rsidP="0006632D"/>
        </w:tc>
      </w:tr>
    </w:tbl>
    <w:p w:rsidR="0006632D" w:rsidRDefault="0006632D" w:rsidP="0006632D">
      <w:pPr>
        <w:rPr>
          <w:sz w:val="24"/>
          <w:szCs w:val="24"/>
        </w:rPr>
      </w:pPr>
      <w:r>
        <w:rPr>
          <w:color w:val="000000"/>
          <w:sz w:val="27"/>
          <w:szCs w:val="27"/>
        </w:rPr>
        <w:br/>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t>LỊCH GIAO DỊCH SẮP TỚI</w:t>
      </w:r>
    </w:p>
    <w:p w:rsidR="0006632D" w:rsidRDefault="0006632D" w:rsidP="0006632D">
      <w:pPr>
        <w:rPr>
          <w:rFonts w:cs="Times New Roman"/>
          <w:sz w:val="24"/>
          <w:szCs w:val="24"/>
        </w:rPr>
      </w:pPr>
      <w:r>
        <w:rPr>
          <w:color w:val="000000"/>
          <w:sz w:val="27"/>
          <w:szCs w:val="27"/>
        </w:rPr>
        <w:t>[l_group3]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32D" w:rsidTr="0006632D">
        <w:trPr>
          <w:tblCellSpacing w:w="15" w:type="dxa"/>
        </w:trPr>
        <w:tc>
          <w:tcPr>
            <w:tcW w:w="0" w:type="auto"/>
            <w:vAlign w:val="center"/>
            <w:hideMark/>
          </w:tcPr>
          <w:p w:rsidR="0006632D" w:rsidRDefault="0006632D" w:rsidP="0006632D"/>
        </w:tc>
      </w:tr>
    </w:tbl>
    <w:p w:rsidR="0006632D" w:rsidRDefault="0006632D" w:rsidP="0006632D">
      <w:pPr>
        <w:pStyle w:val="NormalWeb"/>
        <w:rPr>
          <w:color w:val="000000"/>
          <w:sz w:val="27"/>
          <w:szCs w:val="27"/>
        </w:rPr>
      </w:pPr>
      <w:r>
        <w:rPr>
          <w:color w:val="000000"/>
          <w:sz w:val="27"/>
          <w:szCs w:val="27"/>
        </w:rPr>
        <w:t>Để xem thêm thông tin khác về các quỹ đầu tư do Công ty VFM quản lý, quý nhà đầu tư vui lòng truy cập website [headweb] hoặc liên hệ điện thoại số [headphone], hoặc đường đây nóng [headhostline], hoặc email [heademail]</w:t>
      </w:r>
    </w:p>
    <w:p w:rsidR="0006632D" w:rsidRDefault="0006632D" w:rsidP="0006632D">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06632D" w:rsidRDefault="0006632D" w:rsidP="0006632D">
      <w:pPr>
        <w:pStyle w:val="NormalWeb"/>
        <w:rPr>
          <w:color w:val="000000"/>
          <w:sz w:val="27"/>
          <w:szCs w:val="27"/>
        </w:rPr>
      </w:pPr>
      <w:r>
        <w:rPr>
          <w:color w:val="000000"/>
          <w:sz w:val="27"/>
          <w:szCs w:val="27"/>
        </w:rPr>
        <w:t>Trân trọng,</w:t>
      </w:r>
    </w:p>
    <w:p w:rsidR="0006632D" w:rsidRDefault="0006632D" w:rsidP="0006632D">
      <w:pPr>
        <w:pStyle w:val="NormalWeb"/>
        <w:rPr>
          <w:color w:val="000000"/>
          <w:sz w:val="27"/>
          <w:szCs w:val="27"/>
        </w:rPr>
      </w:pPr>
      <w:r>
        <w:rPr>
          <w:color w:val="000000"/>
          <w:sz w:val="27"/>
          <w:szCs w:val="27"/>
        </w:rPr>
        <w:t>-------------------------------------</w:t>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t>NET ASSET VALUE UPDATES (NAV)</w:t>
      </w:r>
    </w:p>
    <w:p w:rsidR="0006632D" w:rsidRDefault="0006632D" w:rsidP="0006632D">
      <w:pPr>
        <w:rPr>
          <w:rFonts w:cs="Times New Roman"/>
          <w:sz w:val="24"/>
          <w:szCs w:val="24"/>
        </w:rPr>
      </w:pPr>
      <w:r>
        <w:rPr>
          <w:color w:val="000000"/>
          <w:sz w:val="27"/>
          <w:szCs w:val="27"/>
        </w:rPr>
        <w:t>[l_group1]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033"/>
        <w:gridCol w:w="929"/>
        <w:gridCol w:w="911"/>
        <w:gridCol w:w="4879"/>
      </w:tblGrid>
      <w:tr w:rsidR="0006632D" w:rsidTr="0006632D">
        <w:trPr>
          <w:tblCellSpacing w:w="15" w:type="dxa"/>
        </w:trPr>
        <w:tc>
          <w:tcPr>
            <w:tcW w:w="0" w:type="auto"/>
            <w:gridSpan w:val="2"/>
            <w:vAlign w:val="center"/>
            <w:hideMark/>
          </w:tcPr>
          <w:p w:rsidR="0006632D" w:rsidRDefault="0006632D" w:rsidP="0006632D">
            <w:r>
              <w:rPr>
                <w:b/>
                <w:bCs/>
              </w:rPr>
              <w:lastRenderedPageBreak/>
              <w:t>As at:[v_currdate]</w:t>
            </w:r>
          </w:p>
        </w:tc>
        <w:tc>
          <w:tcPr>
            <w:tcW w:w="0" w:type="auto"/>
            <w:gridSpan w:val="3"/>
            <w:vAlign w:val="center"/>
            <w:hideMark/>
          </w:tcPr>
          <w:p w:rsidR="0006632D" w:rsidRDefault="0006632D" w:rsidP="0006632D">
            <w:pPr>
              <w:jc w:val="right"/>
            </w:pPr>
            <w:r>
              <w:rPr>
                <w:b/>
                <w:bCs/>
              </w:rPr>
              <w:t>Trade date: [v_tradingdatedate]</w:t>
            </w:r>
          </w:p>
        </w:tc>
      </w:tr>
      <w:tr w:rsidR="0006632D" w:rsidTr="0006632D">
        <w:trPr>
          <w:tblCellSpacing w:w="15" w:type="dxa"/>
        </w:trPr>
        <w:tc>
          <w:tcPr>
            <w:tcW w:w="930" w:type="dxa"/>
            <w:shd w:val="clear" w:color="auto" w:fill="DF0101"/>
            <w:vAlign w:val="center"/>
            <w:hideMark/>
          </w:tcPr>
          <w:p w:rsidR="0006632D" w:rsidRDefault="0006632D" w:rsidP="0006632D">
            <w:pPr>
              <w:jc w:val="center"/>
            </w:pPr>
            <w:r>
              <w:rPr>
                <w:color w:val="FFFFFF"/>
              </w:rPr>
              <w:t>Fund code</w:t>
            </w:r>
          </w:p>
        </w:tc>
        <w:tc>
          <w:tcPr>
            <w:tcW w:w="930" w:type="dxa"/>
            <w:shd w:val="clear" w:color="auto" w:fill="DF0101"/>
            <w:vAlign w:val="center"/>
            <w:hideMark/>
          </w:tcPr>
          <w:p w:rsidR="0006632D" w:rsidRDefault="0006632D" w:rsidP="0006632D">
            <w:pPr>
              <w:jc w:val="center"/>
            </w:pPr>
            <w:r>
              <w:rPr>
                <w:color w:val="FFFFFF"/>
              </w:rPr>
              <w:t>NAV/ unit</w:t>
            </w:r>
            <w:r>
              <w:rPr>
                <w:color w:val="FFFFFF"/>
              </w:rPr>
              <w:br/>
            </w:r>
            <w:r>
              <w:rPr>
                <w:i/>
                <w:iCs/>
                <w:color w:val="FFFFFF"/>
              </w:rPr>
              <w:t>(Dong)</w:t>
            </w:r>
          </w:p>
        </w:tc>
        <w:tc>
          <w:tcPr>
            <w:tcW w:w="930" w:type="dxa"/>
            <w:shd w:val="clear" w:color="auto" w:fill="DF0101"/>
            <w:vAlign w:val="center"/>
            <w:hideMark/>
          </w:tcPr>
          <w:p w:rsidR="0006632D" w:rsidRDefault="0006632D" w:rsidP="0006632D">
            <w:pPr>
              <w:jc w:val="center"/>
            </w:pPr>
            <w:r>
              <w:rPr>
                <w:color w:val="FFFFFF"/>
              </w:rPr>
              <w:t>WoW</w:t>
            </w:r>
            <w:r>
              <w:rPr>
                <w:color w:val="FFFFFF"/>
              </w:rPr>
              <w:br/>
            </w:r>
            <w:r>
              <w:rPr>
                <w:i/>
                <w:iCs/>
                <w:color w:val="FFFFFF"/>
              </w:rPr>
              <w:t>(%)</w:t>
            </w:r>
          </w:p>
        </w:tc>
        <w:tc>
          <w:tcPr>
            <w:tcW w:w="930" w:type="dxa"/>
            <w:shd w:val="clear" w:color="auto" w:fill="DF0101"/>
            <w:vAlign w:val="center"/>
            <w:hideMark/>
          </w:tcPr>
          <w:p w:rsidR="0006632D" w:rsidRDefault="0006632D" w:rsidP="0006632D">
            <w:pPr>
              <w:jc w:val="center"/>
            </w:pPr>
            <w:r>
              <w:rPr>
                <w:color w:val="FFFFFF"/>
              </w:rPr>
              <w:t>YTD</w:t>
            </w:r>
            <w:r>
              <w:rPr>
                <w:color w:val="FFFFFF"/>
              </w:rPr>
              <w:br/>
            </w:r>
            <w:r>
              <w:rPr>
                <w:i/>
                <w:iCs/>
                <w:color w:val="FFFFFF"/>
              </w:rPr>
              <w:t>(%)</w:t>
            </w:r>
          </w:p>
        </w:tc>
        <w:tc>
          <w:tcPr>
            <w:tcW w:w="5730" w:type="dxa"/>
            <w:shd w:val="clear" w:color="auto" w:fill="DF0101"/>
            <w:vAlign w:val="center"/>
            <w:hideMark/>
          </w:tcPr>
          <w:p w:rsidR="0006632D" w:rsidRDefault="0006632D" w:rsidP="0006632D">
            <w:pPr>
              <w:jc w:val="center"/>
            </w:pPr>
            <w:r>
              <w:rPr>
                <w:color w:val="FFFFFF"/>
              </w:rPr>
              <w:t>12M</w:t>
            </w:r>
            <w:r>
              <w:rPr>
                <w:color w:val="FFFFFF"/>
              </w:rPr>
              <w:br/>
            </w:r>
            <w:r>
              <w:rPr>
                <w:i/>
                <w:iCs/>
                <w:color w:val="FFFFFF"/>
              </w:rPr>
              <w:t>12M (%)</w:t>
            </w:r>
          </w:p>
        </w:tc>
      </w:tr>
    </w:tbl>
    <w:p w:rsidR="0006632D" w:rsidRDefault="0006632D" w:rsidP="0006632D">
      <w:r>
        <w:rPr>
          <w:color w:val="000000"/>
          <w:sz w:val="27"/>
          <w:szCs w:val="27"/>
        </w:rPr>
        <w:br/>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t>MARKET INDICES</w:t>
      </w:r>
    </w:p>
    <w:p w:rsidR="0006632D" w:rsidRDefault="0006632D" w:rsidP="0006632D">
      <w:pPr>
        <w:rPr>
          <w:rFonts w:cs="Times New Roman"/>
          <w:sz w:val="24"/>
          <w:szCs w:val="24"/>
        </w:rPr>
      </w:pPr>
      <w:r>
        <w:rPr>
          <w:color w:val="000000"/>
          <w:sz w:val="27"/>
          <w:szCs w:val="27"/>
        </w:rPr>
        <w:t>[l_group2]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32D" w:rsidTr="0006632D">
        <w:trPr>
          <w:tblCellSpacing w:w="15" w:type="dxa"/>
        </w:trPr>
        <w:tc>
          <w:tcPr>
            <w:tcW w:w="0" w:type="auto"/>
            <w:vAlign w:val="center"/>
            <w:hideMark/>
          </w:tcPr>
          <w:p w:rsidR="0006632D" w:rsidRDefault="0006632D" w:rsidP="0006632D"/>
        </w:tc>
      </w:tr>
    </w:tbl>
    <w:p w:rsidR="0006632D" w:rsidRDefault="0006632D" w:rsidP="0006632D">
      <w:pPr>
        <w:rPr>
          <w:sz w:val="24"/>
          <w:szCs w:val="24"/>
        </w:rPr>
      </w:pPr>
      <w:r>
        <w:rPr>
          <w:color w:val="000000"/>
          <w:sz w:val="27"/>
          <w:szCs w:val="27"/>
        </w:rPr>
        <w:br/>
      </w:r>
    </w:p>
    <w:p w:rsidR="0006632D" w:rsidRDefault="0006632D" w:rsidP="0006632D">
      <w:pPr>
        <w:pStyle w:val="Heading4"/>
        <w:rPr>
          <w:rFonts w:ascii="Arial" w:hAnsi="Arial" w:cs="Arial"/>
          <w:color w:val="000000"/>
          <w:sz w:val="27"/>
          <w:szCs w:val="27"/>
        </w:rPr>
      </w:pPr>
      <w:r>
        <w:rPr>
          <w:rStyle w:val="Strong"/>
          <w:rFonts w:ascii="Arial" w:hAnsi="Arial" w:cs="Arial"/>
          <w:b w:val="0"/>
          <w:bCs w:val="0"/>
          <w:color w:val="000000"/>
          <w:sz w:val="27"/>
          <w:szCs w:val="27"/>
        </w:rPr>
        <w:t>UPCOMING TRADING SESSIONS</w:t>
      </w:r>
    </w:p>
    <w:p w:rsidR="0006632D" w:rsidRDefault="0006632D" w:rsidP="0006632D">
      <w:pPr>
        <w:rPr>
          <w:rFonts w:cs="Times New Roman"/>
          <w:sz w:val="24"/>
          <w:szCs w:val="24"/>
        </w:rPr>
      </w:pPr>
      <w:r>
        <w:rPr>
          <w:color w:val="000000"/>
          <w:sz w:val="27"/>
          <w:szCs w:val="27"/>
        </w:rPr>
        <w:t>[l_group3]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32D" w:rsidTr="0006632D">
        <w:trPr>
          <w:tblCellSpacing w:w="15" w:type="dxa"/>
        </w:trPr>
        <w:tc>
          <w:tcPr>
            <w:tcW w:w="0" w:type="auto"/>
            <w:vAlign w:val="center"/>
            <w:hideMark/>
          </w:tcPr>
          <w:p w:rsidR="0006632D" w:rsidRDefault="0006632D" w:rsidP="0006632D"/>
        </w:tc>
      </w:tr>
    </w:tbl>
    <w:p w:rsidR="0006632D" w:rsidRDefault="0006632D" w:rsidP="0006632D">
      <w:pPr>
        <w:pStyle w:val="NormalWeb"/>
        <w:rPr>
          <w:color w:val="000000"/>
          <w:sz w:val="27"/>
          <w:szCs w:val="27"/>
        </w:rPr>
      </w:pPr>
      <w:r>
        <w:rPr>
          <w:color w:val="000000"/>
          <w:sz w:val="27"/>
          <w:szCs w:val="27"/>
        </w:rPr>
        <w:t>Any information or further queries relevant to VietFund Management (VFM) and products managed by VFM, please kindly visit our website [headweb] or dial us [headphone], hotline [headhostline] or email [heademail]</w:t>
      </w:r>
    </w:p>
    <w:p w:rsidR="0006632D" w:rsidRDefault="0006632D" w:rsidP="0006632D">
      <w:pPr>
        <w:pStyle w:val="NormalWeb"/>
        <w:rPr>
          <w:color w:val="000000"/>
          <w:sz w:val="27"/>
          <w:szCs w:val="27"/>
        </w:rPr>
      </w:pPr>
      <w:r>
        <w:rPr>
          <w:color w:val="000000"/>
          <w:sz w:val="27"/>
          <w:szCs w:val="27"/>
        </w:rPr>
        <w:t>We are looking forward to receiving kind support of our valued investors and service providers for improving our service.</w:t>
      </w:r>
    </w:p>
    <w:p w:rsidR="0006632D" w:rsidRDefault="0006632D" w:rsidP="0006632D">
      <w:pPr>
        <w:pStyle w:val="NormalWeb"/>
        <w:rPr>
          <w:color w:val="000000"/>
          <w:sz w:val="27"/>
          <w:szCs w:val="27"/>
        </w:rPr>
      </w:pPr>
      <w:r>
        <w:rPr>
          <w:color w:val="000000"/>
          <w:sz w:val="27"/>
          <w:szCs w:val="27"/>
        </w:rPr>
        <w:t>Sincerely yours,</w:t>
      </w:r>
    </w:p>
    <w:p w:rsidR="0006632D" w:rsidRPr="00EA1CE5" w:rsidRDefault="0006632D" w:rsidP="0006632D"/>
    <w:p w:rsidR="0006632D" w:rsidRDefault="0006632D" w:rsidP="0006632D">
      <w:pPr>
        <w:ind w:left="-113"/>
      </w:pPr>
    </w:p>
    <w:p w:rsidR="0006632D" w:rsidRDefault="0006632D" w:rsidP="0006632D">
      <w:pPr>
        <w:ind w:firstLine="720"/>
      </w:pPr>
    </w:p>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Pr>
        <w:rPr>
          <w:b/>
        </w:rPr>
      </w:pPr>
      <w:r>
        <w:rPr>
          <w:b/>
        </w:rPr>
        <w:t>T317</w:t>
      </w:r>
      <w:r w:rsidRPr="0006632D">
        <w:rPr>
          <w:b/>
        </w:rPr>
        <w:t>E</w:t>
      </w:r>
      <w:r w:rsidR="009B3752">
        <w:rPr>
          <w:b/>
        </w:rPr>
        <w:t xml:space="preserve">: </w:t>
      </w:r>
      <w:r w:rsidR="009B3752" w:rsidRPr="009B3752">
        <w:rPr>
          <w:b/>
        </w:rPr>
        <w:t>NAV MONTHLY UPDATE</w:t>
      </w:r>
      <w:r w:rsidR="009B3752">
        <w:rPr>
          <w:b/>
        </w:rPr>
        <w:t xml:space="preserve">/ </w:t>
      </w:r>
      <w:r w:rsidR="009B3752" w:rsidRPr="009B3752">
        <w:rPr>
          <w:b/>
        </w:rPr>
        <w:t>NAV MONTHLY UPDATE</w:t>
      </w:r>
    </w:p>
    <w:p w:rsidR="0006632D" w:rsidRPr="00216B15" w:rsidRDefault="0006632D" w:rsidP="0006632D">
      <w:pPr>
        <w:spacing w:before="100" w:beforeAutospacing="1" w:after="100" w:afterAutospacing="1" w:line="240" w:lineRule="auto"/>
        <w:rPr>
          <w:rFonts w:eastAsia="Times New Roman" w:cs="Times New Roman"/>
          <w:color w:val="000000"/>
          <w:sz w:val="27"/>
          <w:szCs w:val="27"/>
        </w:rPr>
      </w:pPr>
      <w:r w:rsidRPr="00216B15">
        <w:rPr>
          <w:rFonts w:eastAsia="Times New Roman" w:cs="Times New Roman"/>
          <w:b/>
          <w:bCs/>
          <w:color w:val="000000"/>
          <w:sz w:val="27"/>
          <w:szCs w:val="27"/>
        </w:rPr>
        <w:lastRenderedPageBreak/>
        <w:t>NAV MONTHLY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540"/>
        <w:gridCol w:w="135"/>
      </w:tblGrid>
      <w:tr w:rsidR="0006632D" w:rsidRPr="00216B15" w:rsidTr="0006632D">
        <w:trPr>
          <w:gridAfter w:val="1"/>
          <w:tblCellSpacing w:w="15" w:type="dxa"/>
        </w:trPr>
        <w:tc>
          <w:tcPr>
            <w:tcW w:w="0" w:type="auto"/>
            <w:vAlign w:val="center"/>
            <w:hideMark/>
          </w:tcPr>
          <w:p w:rsidR="0006632D" w:rsidRPr="00216B15" w:rsidRDefault="0006632D" w:rsidP="0006632D">
            <w:pPr>
              <w:spacing w:before="0" w:after="0" w:line="240" w:lineRule="auto"/>
              <w:rPr>
                <w:rFonts w:eastAsia="Times New Roman" w:cs="Times New Roman"/>
                <w:sz w:val="24"/>
                <w:szCs w:val="24"/>
              </w:rPr>
            </w:pPr>
            <w:r w:rsidRPr="00216B15">
              <w:rPr>
                <w:rFonts w:eastAsia="Times New Roman" w:cs="Times New Roman"/>
                <w:sz w:val="24"/>
                <w:szCs w:val="24"/>
              </w:rPr>
              <w:t>From [v_frdate]</w:t>
            </w:r>
          </w:p>
        </w:tc>
        <w:tc>
          <w:tcPr>
            <w:tcW w:w="0" w:type="auto"/>
            <w:vAlign w:val="center"/>
            <w:hideMark/>
          </w:tcPr>
          <w:p w:rsidR="0006632D" w:rsidRPr="00216B15" w:rsidRDefault="0006632D" w:rsidP="0006632D">
            <w:pPr>
              <w:spacing w:before="0" w:after="0" w:line="240" w:lineRule="auto"/>
              <w:rPr>
                <w:rFonts w:eastAsia="Times New Roman" w:cs="Times New Roman"/>
                <w:sz w:val="24"/>
                <w:szCs w:val="24"/>
              </w:rPr>
            </w:pPr>
            <w:r w:rsidRPr="00216B15">
              <w:rPr>
                <w:rFonts w:eastAsia="Times New Roman" w:cs="Times New Roman"/>
                <w:sz w:val="24"/>
                <w:szCs w:val="24"/>
              </w:rPr>
              <w:t>To [v_todate]</w:t>
            </w:r>
          </w:p>
        </w:tc>
      </w:tr>
      <w:tr w:rsidR="0006632D" w:rsidRPr="00216B15" w:rsidTr="0006632D">
        <w:trPr>
          <w:tblCellSpacing w:w="15" w:type="dxa"/>
        </w:trPr>
        <w:tc>
          <w:tcPr>
            <w:tcW w:w="0" w:type="auto"/>
            <w:vAlign w:val="center"/>
            <w:hideMark/>
          </w:tcPr>
          <w:p w:rsidR="0006632D" w:rsidRPr="00216B15" w:rsidRDefault="0006632D" w:rsidP="0006632D">
            <w:pPr>
              <w:spacing w:before="0" w:after="0" w:line="240" w:lineRule="auto"/>
              <w:rPr>
                <w:rFonts w:eastAsia="Times New Roman" w:cs="Times New Roman"/>
                <w:sz w:val="24"/>
                <w:szCs w:val="24"/>
              </w:rPr>
            </w:pPr>
            <w:r w:rsidRPr="00216B15">
              <w:rPr>
                <w:rFonts w:eastAsia="Times New Roman" w:cs="Times New Roman"/>
                <w:sz w:val="24"/>
                <w:szCs w:val="24"/>
              </w:rPr>
              <w:t>Trade date</w:t>
            </w:r>
          </w:p>
        </w:tc>
        <w:tc>
          <w:tcPr>
            <w:tcW w:w="0" w:type="auto"/>
            <w:vAlign w:val="center"/>
            <w:hideMark/>
          </w:tcPr>
          <w:p w:rsidR="0006632D" w:rsidRPr="00216B15" w:rsidRDefault="0006632D" w:rsidP="0006632D">
            <w:pPr>
              <w:spacing w:before="0" w:after="0" w:line="240" w:lineRule="auto"/>
              <w:rPr>
                <w:rFonts w:eastAsia="Times New Roman" w:cs="Times New Roman"/>
                <w:sz w:val="24"/>
                <w:szCs w:val="24"/>
              </w:rPr>
            </w:pPr>
            <w:r w:rsidRPr="00216B15">
              <w:rPr>
                <w:rFonts w:eastAsia="Times New Roman" w:cs="Times New Roman"/>
                <w:sz w:val="24"/>
                <w:szCs w:val="24"/>
              </w:rPr>
              <w:t>[v_tradingdate]</w:t>
            </w:r>
          </w:p>
        </w:tc>
        <w:tc>
          <w:tcPr>
            <w:tcW w:w="0" w:type="auto"/>
            <w:vAlign w:val="center"/>
            <w:hideMark/>
          </w:tcPr>
          <w:p w:rsidR="0006632D" w:rsidRPr="00216B15" w:rsidRDefault="0006632D" w:rsidP="0006632D">
            <w:pPr>
              <w:spacing w:before="0" w:after="0" w:line="240" w:lineRule="auto"/>
              <w:rPr>
                <w:rFonts w:eastAsia="Times New Roman" w:cs="Times New Roman"/>
                <w:sz w:val="24"/>
                <w:szCs w:val="24"/>
              </w:rPr>
            </w:pPr>
            <w:r w:rsidRPr="00216B15">
              <w:rPr>
                <w:rFonts w:eastAsia="Times New Roman" w:cs="Times New Roman"/>
                <w:sz w:val="24"/>
                <w:szCs w:val="24"/>
              </w:rPr>
              <w:t> </w:t>
            </w:r>
          </w:p>
        </w:tc>
      </w:tr>
    </w:tbl>
    <w:p w:rsidR="0006632D" w:rsidRPr="00216B15" w:rsidRDefault="0006632D" w:rsidP="0006632D">
      <w:r w:rsidRPr="00216B15">
        <w:rPr>
          <w:rFonts w:eastAsia="Times New Roman" w:cs="Times New Roman"/>
          <w:color w:val="000000"/>
          <w:sz w:val="27"/>
          <w:szCs w:val="27"/>
        </w:rPr>
        <w:br/>
      </w:r>
      <w:r w:rsidRPr="00216B15">
        <w:rPr>
          <w:rFonts w:eastAsia="Times New Roman" w:cs="Times New Roman"/>
          <w:color w:val="000000"/>
          <w:sz w:val="27"/>
          <w:szCs w:val="27"/>
        </w:rPr>
        <w:br/>
        <w:t>[l_group1]</w:t>
      </w:r>
    </w:p>
    <w:p w:rsidR="0006632D" w:rsidRDefault="0006632D" w:rsidP="0006632D">
      <w:pPr>
        <w:pStyle w:val="Heading4"/>
      </w:pPr>
    </w:p>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Pr="0006632D" w:rsidRDefault="0006632D" w:rsidP="0006632D"/>
    <w:p w:rsidR="0006632D" w:rsidRDefault="0006632D" w:rsidP="0006632D"/>
    <w:p w:rsidR="0006632D" w:rsidRPr="0006632D" w:rsidRDefault="0006632D" w:rsidP="0006632D"/>
    <w:p w:rsidR="0006632D" w:rsidRDefault="0006632D" w:rsidP="0006632D"/>
    <w:p w:rsidR="0006632D" w:rsidRDefault="0006632D" w:rsidP="0006632D"/>
    <w:p w:rsidR="0006632D" w:rsidRDefault="0006632D" w:rsidP="0006632D"/>
    <w:p w:rsidR="0006632D" w:rsidRDefault="0006632D" w:rsidP="0006632D"/>
    <w:p w:rsidR="003E1B14" w:rsidRDefault="003E1B14" w:rsidP="0006632D"/>
    <w:p w:rsidR="003E1B14" w:rsidRDefault="003E1B14" w:rsidP="003E1B14">
      <w:pPr>
        <w:rPr>
          <w:b/>
        </w:rPr>
      </w:pPr>
      <w:r>
        <w:rPr>
          <w:b/>
        </w:rPr>
        <w:lastRenderedPageBreak/>
        <w:t>T318</w:t>
      </w:r>
      <w:r w:rsidRPr="0006632D">
        <w:rPr>
          <w:b/>
        </w:rPr>
        <w:t>E</w:t>
      </w:r>
      <w:r w:rsidR="009B3752">
        <w:rPr>
          <w:b/>
        </w:rPr>
        <w:t xml:space="preserve">: </w:t>
      </w:r>
      <w:r w:rsidR="009B3752" w:rsidRPr="009B3752">
        <w:rPr>
          <w:b/>
        </w:rPr>
        <w:t>REMIND TIỀN NGÀY ĐẦU THÁNG</w:t>
      </w:r>
      <w:r w:rsidR="009B3752">
        <w:rPr>
          <w:b/>
        </w:rPr>
        <w:t xml:space="preserve">/ </w:t>
      </w:r>
      <w:r w:rsidR="009B3752" w:rsidRPr="009B3752">
        <w:rPr>
          <w:b/>
        </w:rPr>
        <w:t>REMIND PAYMENT ON FIRST DAY OF THE MONTH</w:t>
      </w:r>
    </w:p>
    <w:p w:rsidR="003E1B14" w:rsidRDefault="003E1B14" w:rsidP="003E1B14">
      <w:pPr>
        <w:pStyle w:val="NormalWeb"/>
        <w:rPr>
          <w:color w:val="000000"/>
          <w:sz w:val="27"/>
          <w:szCs w:val="27"/>
        </w:rPr>
      </w:pPr>
      <w:r>
        <w:rPr>
          <w:color w:val="000000"/>
          <w:sz w:val="27"/>
          <w:szCs w:val="27"/>
        </w:rPr>
        <w:t>Kính gửi Quý Nhà đầu tư/ </w:t>
      </w:r>
      <w:r>
        <w:rPr>
          <w:i/>
          <w:iCs/>
          <w:color w:val="000000"/>
          <w:sz w:val="27"/>
          <w:szCs w:val="27"/>
        </w:rPr>
        <w:t>Dear Valued Investor,</w:t>
      </w:r>
    </w:p>
    <w:p w:rsidR="003E1B14" w:rsidRDefault="003E1B14" w:rsidP="003E1B14">
      <w:pPr>
        <w:rPr>
          <w:sz w:val="24"/>
          <w:szCs w:val="24"/>
        </w:rPr>
      </w:pPr>
      <w:r>
        <w:rPr>
          <w:color w:val="000000"/>
          <w:sz w:val="27"/>
          <w:szCs w:val="27"/>
        </w:rPr>
        <w:br/>
        <w:t>Công ty Cổ phần Quản lý Quỹ đầu tư Việt Nam (VFM) xin thông báo về việc thanh toán cho chương đầu tư định kỳ VF-iSAVING, kỳ giao dịch tháng </w:t>
      </w:r>
      <w:r>
        <w:rPr>
          <w:rStyle w:val="Strong"/>
          <w:color w:val="000000"/>
          <w:sz w:val="27"/>
          <w:szCs w:val="27"/>
        </w:rPr>
        <w:t>[v_month]</w:t>
      </w:r>
      <w:r>
        <w:rPr>
          <w:color w:val="000000"/>
          <w:sz w:val="27"/>
          <w:szCs w:val="27"/>
        </w:rPr>
        <w:t> </w:t>
      </w:r>
      <w:r>
        <w:rPr>
          <w:color w:val="000000"/>
          <w:sz w:val="27"/>
          <w:szCs w:val="27"/>
        </w:rPr>
        <w:br/>
        <w:t>Quý Nhà đầu tư vui lòng thanh toán </w:t>
      </w:r>
      <w:r>
        <w:rPr>
          <w:rStyle w:val="Strong"/>
          <w:color w:val="000000"/>
          <w:sz w:val="27"/>
          <w:szCs w:val="27"/>
        </w:rPr>
        <w:t>Số tiền đầu tư tối thiểu [v_amount] </w:t>
      </w:r>
      <w:r>
        <w:rPr>
          <w:color w:val="000000"/>
          <w:sz w:val="27"/>
          <w:szCs w:val="27"/>
        </w:rPr>
        <w:t>trước ngày </w:t>
      </w:r>
      <w:r>
        <w:rPr>
          <w:rStyle w:val="Strong"/>
          <w:color w:val="000000"/>
          <w:sz w:val="27"/>
          <w:szCs w:val="27"/>
        </w:rPr>
        <w:t>[v_date]</w:t>
      </w:r>
      <w:r>
        <w:rPr>
          <w:color w:val="000000"/>
          <w:sz w:val="27"/>
          <w:szCs w:val="27"/>
        </w:rPr>
        <w:t>.Giao dịch mua chứng chỉ quỹ sẽ được thực hiện trong kỳ giao dịch liền kề, sau ngày thanh toán.</w:t>
      </w:r>
    </w:p>
    <w:p w:rsidR="003E1B14" w:rsidRDefault="003E1B14" w:rsidP="003E1B14">
      <w:pPr>
        <w:pStyle w:val="NormalWeb"/>
        <w:rPr>
          <w:color w:val="000000"/>
          <w:sz w:val="27"/>
          <w:szCs w:val="27"/>
        </w:rPr>
      </w:pPr>
      <w:r>
        <w:rPr>
          <w:i/>
          <w:iCs/>
          <w:color w:val="000000"/>
          <w:sz w:val="27"/>
          <w:szCs w:val="27"/>
        </w:rPr>
        <w:t>VietFund Management (VFM) would like to inform you of the payment for VF-iSAVING plan in </w:t>
      </w:r>
      <w:r>
        <w:rPr>
          <w:rStyle w:val="Strong"/>
          <w:i/>
          <w:iCs/>
          <w:color w:val="000000"/>
          <w:sz w:val="27"/>
          <w:szCs w:val="27"/>
        </w:rPr>
        <w:t>[v_month]</w:t>
      </w:r>
      <w:r>
        <w:rPr>
          <w:i/>
          <w:iCs/>
          <w:color w:val="000000"/>
          <w:sz w:val="27"/>
          <w:szCs w:val="27"/>
        </w:rPr>
        <w:t> </w:t>
      </w:r>
      <w:r>
        <w:rPr>
          <w:i/>
          <w:iCs/>
          <w:color w:val="000000"/>
          <w:sz w:val="27"/>
          <w:szCs w:val="27"/>
        </w:rPr>
        <w:br/>
        <w:t>Please kindly proceed with a payment of </w:t>
      </w:r>
      <w:r>
        <w:rPr>
          <w:rStyle w:val="Strong"/>
          <w:i/>
          <w:iCs/>
          <w:color w:val="000000"/>
          <w:sz w:val="27"/>
          <w:szCs w:val="27"/>
        </w:rPr>
        <w:t>Minimum investment amount[v_amount] </w:t>
      </w:r>
      <w:r>
        <w:rPr>
          <w:i/>
          <w:iCs/>
          <w:color w:val="000000"/>
          <w:sz w:val="27"/>
          <w:szCs w:val="27"/>
        </w:rPr>
        <w:t>before </w:t>
      </w:r>
      <w:r>
        <w:rPr>
          <w:rStyle w:val="Strong"/>
          <w:i/>
          <w:iCs/>
          <w:color w:val="000000"/>
          <w:sz w:val="27"/>
          <w:szCs w:val="27"/>
        </w:rPr>
        <w:t>[v_date]</w:t>
      </w:r>
      <w:r>
        <w:rPr>
          <w:i/>
          <w:iCs/>
          <w:color w:val="000000"/>
          <w:sz w:val="27"/>
          <w:szCs w:val="27"/>
        </w:rPr>
        <w:t>The buying transaction shall be made on the next trading day following the payment.</w:t>
      </w:r>
      <w:r>
        <w:rPr>
          <w:color w:val="000000"/>
          <w:sz w:val="27"/>
          <w:szCs w:val="27"/>
        </w:rPr>
        <w:t>.</w:t>
      </w:r>
    </w:p>
    <w:p w:rsidR="003E1B14" w:rsidRDefault="003E1B14" w:rsidP="003E1B14">
      <w:pPr>
        <w:pStyle w:val="Heading4"/>
        <w:rPr>
          <w:rFonts w:ascii="Arial" w:hAnsi="Arial" w:cs="Arial"/>
          <w:color w:val="000000"/>
          <w:sz w:val="27"/>
          <w:szCs w:val="27"/>
        </w:rPr>
      </w:pPr>
      <w:r>
        <w:rPr>
          <w:rStyle w:val="Strong"/>
          <w:rFonts w:ascii="Arial" w:hAnsi="Arial" w:cs="Arial"/>
          <w:b w:val="0"/>
          <w:bCs w:val="0"/>
          <w:color w:val="FF0000"/>
          <w:sz w:val="27"/>
          <w:szCs w:val="27"/>
        </w:rPr>
        <w:t>HƯỚNG DẪN CHUYỂN KHOẢN TIỀN MUA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6362"/>
      </w:tblGrid>
      <w:tr w:rsidR="003E1B14" w:rsidTr="009B3752">
        <w:trPr>
          <w:tblCellSpacing w:w="15" w:type="dxa"/>
        </w:trPr>
        <w:tc>
          <w:tcPr>
            <w:tcW w:w="0" w:type="auto"/>
            <w:vAlign w:val="center"/>
            <w:hideMark/>
          </w:tcPr>
          <w:p w:rsidR="003E1B14" w:rsidRDefault="003E1B14" w:rsidP="009B3752">
            <w:pPr>
              <w:rPr>
                <w:rFonts w:cs="Times New Roman"/>
                <w:sz w:val="24"/>
                <w:szCs w:val="24"/>
              </w:rPr>
            </w:pPr>
            <w:r>
              <w:t>- Tên người thụ hưởng:</w:t>
            </w:r>
          </w:p>
        </w:tc>
        <w:tc>
          <w:tcPr>
            <w:tcW w:w="0" w:type="auto"/>
            <w:vAlign w:val="center"/>
            <w:hideMark/>
          </w:tcPr>
          <w:p w:rsidR="003E1B14" w:rsidRDefault="003E1B14" w:rsidP="009B3752">
            <w:r>
              <w:rPr>
                <w:b/>
                <w:bCs/>
              </w:rPr>
              <w:t>QUỸ ĐẦU TƯ DOANH NGHIỆP HÀNG ĐẦU VIỆT NAM</w:t>
            </w:r>
          </w:p>
        </w:tc>
      </w:tr>
      <w:tr w:rsidR="003E1B14" w:rsidTr="009B3752">
        <w:trPr>
          <w:tblCellSpacing w:w="15" w:type="dxa"/>
        </w:trPr>
        <w:tc>
          <w:tcPr>
            <w:tcW w:w="0" w:type="auto"/>
            <w:vAlign w:val="center"/>
            <w:hideMark/>
          </w:tcPr>
          <w:p w:rsidR="003E1B14" w:rsidRDefault="003E1B14" w:rsidP="009B3752">
            <w:r>
              <w:t>- Số tài khoản:</w:t>
            </w:r>
          </w:p>
        </w:tc>
        <w:tc>
          <w:tcPr>
            <w:tcW w:w="0" w:type="auto"/>
            <w:vAlign w:val="center"/>
            <w:hideMark/>
          </w:tcPr>
          <w:p w:rsidR="003E1B14" w:rsidRDefault="003E1B14" w:rsidP="009B3752">
            <w:r>
              <w:rPr>
                <w:rStyle w:val="Strong"/>
                <w:color w:val="0080FF"/>
              </w:rPr>
              <w:t>902-130-289-04</w:t>
            </w:r>
          </w:p>
        </w:tc>
      </w:tr>
      <w:tr w:rsidR="003E1B14" w:rsidTr="009B3752">
        <w:trPr>
          <w:tblCellSpacing w:w="15" w:type="dxa"/>
        </w:trPr>
        <w:tc>
          <w:tcPr>
            <w:tcW w:w="0" w:type="auto"/>
            <w:vAlign w:val="center"/>
            <w:hideMark/>
          </w:tcPr>
          <w:p w:rsidR="003E1B14" w:rsidRDefault="003E1B14" w:rsidP="009B3752">
            <w:r>
              <w:t>- Tại ngân hàng:</w:t>
            </w:r>
          </w:p>
        </w:tc>
        <w:tc>
          <w:tcPr>
            <w:tcW w:w="0" w:type="auto"/>
            <w:vAlign w:val="center"/>
            <w:hideMark/>
          </w:tcPr>
          <w:p w:rsidR="003E1B14" w:rsidRDefault="003E1B14" w:rsidP="009B3752">
            <w:r>
              <w:rPr>
                <w:rStyle w:val="Strong"/>
              </w:rPr>
              <w:t>Ngân Hàng TNHH Standard Chartered Việt Nam</w:t>
            </w:r>
          </w:p>
        </w:tc>
      </w:tr>
      <w:tr w:rsidR="003E1B14" w:rsidTr="009B3752">
        <w:trPr>
          <w:tblCellSpacing w:w="15" w:type="dxa"/>
        </w:trPr>
        <w:tc>
          <w:tcPr>
            <w:tcW w:w="0" w:type="auto"/>
            <w:vAlign w:val="center"/>
            <w:hideMark/>
          </w:tcPr>
          <w:p w:rsidR="003E1B14" w:rsidRDefault="003E1B14" w:rsidP="009B3752">
            <w:r>
              <w:t>- Số tiền đăng ký mua:</w:t>
            </w:r>
          </w:p>
        </w:tc>
        <w:tc>
          <w:tcPr>
            <w:tcW w:w="0" w:type="auto"/>
            <w:vAlign w:val="center"/>
            <w:hideMark/>
          </w:tcPr>
          <w:p w:rsidR="003E1B14" w:rsidRDefault="003E1B14" w:rsidP="009B3752">
            <w:r>
              <w:rPr>
                <w:rStyle w:val="Strong"/>
              </w:rPr>
              <w:t>[v_amount] VNĐ</w:t>
            </w:r>
          </w:p>
        </w:tc>
      </w:tr>
      <w:tr w:rsidR="003E1B14" w:rsidTr="009B3752">
        <w:trPr>
          <w:tblCellSpacing w:w="15" w:type="dxa"/>
        </w:trPr>
        <w:tc>
          <w:tcPr>
            <w:tcW w:w="0" w:type="auto"/>
            <w:vAlign w:val="center"/>
            <w:hideMark/>
          </w:tcPr>
          <w:p w:rsidR="003E1B14" w:rsidRDefault="003E1B14" w:rsidP="009B3752">
            <w:r>
              <w:t>- Nội dung chuyển tiền:</w:t>
            </w:r>
          </w:p>
        </w:tc>
        <w:tc>
          <w:tcPr>
            <w:tcW w:w="0" w:type="auto"/>
            <w:vAlign w:val="center"/>
            <w:hideMark/>
          </w:tcPr>
          <w:p w:rsidR="003E1B14" w:rsidRDefault="003E1B14" w:rsidP="009B3752">
            <w:r>
              <w:rPr>
                <w:rStyle w:val="Strong"/>
              </w:rPr>
              <w:t>[v_custodycd], [v_idcode]</w:t>
            </w:r>
          </w:p>
        </w:tc>
      </w:tr>
    </w:tbl>
    <w:p w:rsidR="003E1B14" w:rsidRDefault="003E1B14" w:rsidP="003E1B14">
      <w:pPr>
        <w:pStyle w:val="Heading4"/>
        <w:rPr>
          <w:rFonts w:ascii="Arial" w:hAnsi="Arial" w:cs="Arial"/>
          <w:color w:val="000000"/>
          <w:sz w:val="27"/>
          <w:szCs w:val="27"/>
        </w:rPr>
      </w:pPr>
      <w:r>
        <w:rPr>
          <w:rStyle w:val="Strong"/>
          <w:rFonts w:ascii="Arial" w:hAnsi="Arial" w:cs="Arial"/>
          <w:b w:val="0"/>
          <w:bCs w:val="0"/>
          <w:color w:val="FF0000"/>
          <w:sz w:val="27"/>
          <w:szCs w:val="27"/>
        </w:rPr>
        <w:t>SUBSCRIPTION PAYMENT GUIDELINE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4553"/>
      </w:tblGrid>
      <w:tr w:rsidR="003E1B14" w:rsidTr="009B3752">
        <w:trPr>
          <w:tblCellSpacing w:w="15" w:type="dxa"/>
        </w:trPr>
        <w:tc>
          <w:tcPr>
            <w:tcW w:w="0" w:type="auto"/>
            <w:vAlign w:val="center"/>
            <w:hideMark/>
          </w:tcPr>
          <w:p w:rsidR="003E1B14" w:rsidRDefault="003E1B14" w:rsidP="009B3752">
            <w:pPr>
              <w:rPr>
                <w:rFonts w:cs="Times New Roman"/>
                <w:sz w:val="24"/>
                <w:szCs w:val="24"/>
              </w:rPr>
            </w:pPr>
            <w:r>
              <w:t>- Beneficiary Name:</w:t>
            </w:r>
          </w:p>
        </w:tc>
        <w:tc>
          <w:tcPr>
            <w:tcW w:w="0" w:type="auto"/>
            <w:vAlign w:val="center"/>
            <w:hideMark/>
          </w:tcPr>
          <w:p w:rsidR="003E1B14" w:rsidRDefault="003E1B14" w:rsidP="009B3752">
            <w:r>
              <w:rPr>
                <w:b/>
                <w:bCs/>
              </w:rPr>
              <w:t>VIETNAM BLUE-CHIPS FUND</w:t>
            </w:r>
          </w:p>
        </w:tc>
      </w:tr>
      <w:tr w:rsidR="003E1B14" w:rsidTr="009B3752">
        <w:trPr>
          <w:tblCellSpacing w:w="15" w:type="dxa"/>
        </w:trPr>
        <w:tc>
          <w:tcPr>
            <w:tcW w:w="0" w:type="auto"/>
            <w:vAlign w:val="center"/>
            <w:hideMark/>
          </w:tcPr>
          <w:p w:rsidR="003E1B14" w:rsidRDefault="003E1B14" w:rsidP="009B3752">
            <w:r>
              <w:t>- Account Number:</w:t>
            </w:r>
          </w:p>
        </w:tc>
        <w:tc>
          <w:tcPr>
            <w:tcW w:w="0" w:type="auto"/>
            <w:vAlign w:val="center"/>
            <w:hideMark/>
          </w:tcPr>
          <w:p w:rsidR="003E1B14" w:rsidRDefault="003E1B14" w:rsidP="009B3752">
            <w:r>
              <w:rPr>
                <w:rStyle w:val="Strong"/>
                <w:color w:val="0080FF"/>
              </w:rPr>
              <w:t>902-130-289-04</w:t>
            </w:r>
          </w:p>
        </w:tc>
      </w:tr>
      <w:tr w:rsidR="003E1B14" w:rsidTr="009B3752">
        <w:trPr>
          <w:tblCellSpacing w:w="15" w:type="dxa"/>
        </w:trPr>
        <w:tc>
          <w:tcPr>
            <w:tcW w:w="0" w:type="auto"/>
            <w:vAlign w:val="center"/>
            <w:hideMark/>
          </w:tcPr>
          <w:p w:rsidR="003E1B14" w:rsidRDefault="003E1B14" w:rsidP="009B3752">
            <w:r>
              <w:t>- At Bank:</w:t>
            </w:r>
          </w:p>
        </w:tc>
        <w:tc>
          <w:tcPr>
            <w:tcW w:w="0" w:type="auto"/>
            <w:vAlign w:val="center"/>
            <w:hideMark/>
          </w:tcPr>
          <w:p w:rsidR="003E1B14" w:rsidRDefault="003E1B14" w:rsidP="009B3752">
            <w:r>
              <w:rPr>
                <w:rStyle w:val="Strong"/>
              </w:rPr>
              <w:t>Standard Chartered Bank (VN) Limited</w:t>
            </w:r>
          </w:p>
        </w:tc>
      </w:tr>
      <w:tr w:rsidR="003E1B14" w:rsidTr="009B3752">
        <w:trPr>
          <w:tblCellSpacing w:w="15" w:type="dxa"/>
        </w:trPr>
        <w:tc>
          <w:tcPr>
            <w:tcW w:w="0" w:type="auto"/>
            <w:vAlign w:val="center"/>
            <w:hideMark/>
          </w:tcPr>
          <w:p w:rsidR="003E1B14" w:rsidRDefault="003E1B14" w:rsidP="009B3752">
            <w:r>
              <w:t>- Subscription Amount:</w:t>
            </w:r>
          </w:p>
        </w:tc>
        <w:tc>
          <w:tcPr>
            <w:tcW w:w="0" w:type="auto"/>
            <w:vAlign w:val="center"/>
            <w:hideMark/>
          </w:tcPr>
          <w:p w:rsidR="003E1B14" w:rsidRDefault="003E1B14" w:rsidP="009B3752">
            <w:r>
              <w:rPr>
                <w:rStyle w:val="Strong"/>
              </w:rPr>
              <w:t>[v_amount] VNĐ</w:t>
            </w:r>
          </w:p>
        </w:tc>
      </w:tr>
      <w:tr w:rsidR="003E1B14" w:rsidTr="009B3752">
        <w:trPr>
          <w:tblCellSpacing w:w="15" w:type="dxa"/>
        </w:trPr>
        <w:tc>
          <w:tcPr>
            <w:tcW w:w="0" w:type="auto"/>
            <w:vAlign w:val="center"/>
            <w:hideMark/>
          </w:tcPr>
          <w:p w:rsidR="003E1B14" w:rsidRDefault="003E1B14" w:rsidP="009B3752">
            <w:r>
              <w:t>- Description:</w:t>
            </w:r>
          </w:p>
        </w:tc>
        <w:tc>
          <w:tcPr>
            <w:tcW w:w="0" w:type="auto"/>
            <w:vAlign w:val="center"/>
            <w:hideMark/>
          </w:tcPr>
          <w:p w:rsidR="003E1B14" w:rsidRDefault="003E1B14" w:rsidP="009B3752">
            <w:r>
              <w:rPr>
                <w:rStyle w:val="Strong"/>
              </w:rPr>
              <w:t>[v_custodycd], [v_idcode]</w:t>
            </w:r>
          </w:p>
        </w:tc>
      </w:tr>
    </w:tbl>
    <w:p w:rsidR="003E1B14" w:rsidRDefault="003E1B14" w:rsidP="003E1B14">
      <w:pPr>
        <w:pStyle w:val="NormalWeb"/>
        <w:rPr>
          <w:color w:val="000000"/>
          <w:sz w:val="27"/>
          <w:szCs w:val="27"/>
        </w:rPr>
      </w:pPr>
      <w:r>
        <w:rPr>
          <w:color w:val="000000"/>
          <w:sz w:val="27"/>
          <w:szCs w:val="27"/>
        </w:rPr>
        <w:lastRenderedPageBreak/>
        <w:t>Mọi thắc mắc, ý kiến cần giải đáp, xin Quý khách vui lòng gọi tới Trung tâm dịch vụ khách hàng VFM Contact Center theo số [headhostline] hoặc [headphone], nhấn 14</w:t>
      </w:r>
      <w:ins w:id="149" w:author="Admin" w:date="2018-08-31T11:09:00Z">
        <w:r w:rsidR="007A4443">
          <w:rPr>
            <w:color w:val="000000"/>
            <w:sz w:val="27"/>
            <w:szCs w:val="27"/>
          </w:rPr>
          <w:t>9</w:t>
        </w:r>
      </w:ins>
      <w:del w:id="150" w:author="Admin" w:date="2018-08-31T11:09:00Z">
        <w:r w:rsidDel="007A4443">
          <w:rPr>
            <w:color w:val="000000"/>
            <w:sz w:val="27"/>
            <w:szCs w:val="27"/>
          </w:rPr>
          <w:delText>1</w:delText>
        </w:r>
      </w:del>
      <w:r>
        <w:rPr>
          <w:color w:val="000000"/>
          <w:sz w:val="27"/>
          <w:szCs w:val="27"/>
        </w:rPr>
        <w:t xml:space="preserve"> – Hỗ trợ giao dịch điện tử </w:t>
      </w:r>
      <w:r>
        <w:rPr>
          <w:color w:val="000000"/>
          <w:sz w:val="27"/>
          <w:szCs w:val="27"/>
        </w:rPr>
        <w:br/>
      </w:r>
      <w:r>
        <w:rPr>
          <w:i/>
          <w:iCs/>
          <w:color w:val="000000"/>
          <w:sz w:val="27"/>
          <w:szCs w:val="27"/>
        </w:rPr>
        <w:t>Please contact VFM Contact Center [headhostline] /</w:t>
      </w:r>
      <w:r>
        <w:rPr>
          <w:i/>
          <w:iCs/>
          <w:color w:val="0080FF"/>
          <w:sz w:val="27"/>
          <w:szCs w:val="27"/>
        </w:rPr>
        <w:t>[headphone]</w:t>
      </w:r>
      <w:r>
        <w:rPr>
          <w:i/>
          <w:iCs/>
          <w:color w:val="000000"/>
          <w:sz w:val="27"/>
          <w:szCs w:val="27"/>
        </w:rPr>
        <w:t>, press 14</w:t>
      </w:r>
      <w:ins w:id="151" w:author="Admin" w:date="2018-08-31T11:09:00Z">
        <w:r w:rsidR="007A4443">
          <w:rPr>
            <w:i/>
            <w:iCs/>
            <w:color w:val="000000"/>
            <w:sz w:val="27"/>
            <w:szCs w:val="27"/>
          </w:rPr>
          <w:t>9</w:t>
        </w:r>
      </w:ins>
      <w:del w:id="152" w:author="Admin" w:date="2018-08-31T11:09:00Z">
        <w:r w:rsidDel="007A4443">
          <w:rPr>
            <w:i/>
            <w:iCs/>
            <w:color w:val="000000"/>
            <w:sz w:val="27"/>
            <w:szCs w:val="27"/>
          </w:rPr>
          <w:delText>1</w:delText>
        </w:r>
      </w:del>
      <w:r>
        <w:rPr>
          <w:i/>
          <w:iCs/>
          <w:color w:val="000000"/>
          <w:sz w:val="27"/>
          <w:szCs w:val="27"/>
        </w:rPr>
        <w:t>– “</w:t>
      </w:r>
      <w:del w:id="153" w:author="Admin" w:date="2018-08-31T11:09:00Z">
        <w:r w:rsidDel="007A4443">
          <w:rPr>
            <w:i/>
            <w:iCs/>
            <w:color w:val="000000"/>
            <w:sz w:val="27"/>
            <w:szCs w:val="27"/>
          </w:rPr>
          <w:delText>eTradin</w:delText>
        </w:r>
      </w:del>
      <w:ins w:id="154" w:author="Admin" w:date="2018-08-31T11:09:00Z">
        <w:r w:rsidR="007A4443">
          <w:rPr>
            <w:i/>
            <w:iCs/>
            <w:color w:val="000000"/>
            <w:sz w:val="27"/>
            <w:szCs w:val="27"/>
          </w:rPr>
          <w:t>iTrade</w:t>
        </w:r>
      </w:ins>
      <w:del w:id="155" w:author="Admin" w:date="2018-08-31T11:09:00Z">
        <w:r w:rsidDel="007A4443">
          <w:rPr>
            <w:i/>
            <w:iCs/>
            <w:color w:val="000000"/>
            <w:sz w:val="27"/>
            <w:szCs w:val="27"/>
          </w:rPr>
          <w:delText>g</w:delText>
        </w:r>
      </w:del>
      <w:r>
        <w:rPr>
          <w:i/>
          <w:iCs/>
          <w:color w:val="000000"/>
          <w:sz w:val="27"/>
          <w:szCs w:val="27"/>
        </w:rPr>
        <w:t xml:space="preserve"> support” for assistance.</w:t>
      </w:r>
    </w:p>
    <w:p w:rsidR="003E1B14" w:rsidRDefault="003E1B14" w:rsidP="003E1B14">
      <w:pPr>
        <w:pStyle w:val="NormalWeb"/>
        <w:rPr>
          <w:color w:val="000000"/>
          <w:sz w:val="27"/>
          <w:szCs w:val="27"/>
        </w:rPr>
      </w:pPr>
      <w:r>
        <w:rPr>
          <w:color w:val="000000"/>
          <w:sz w:val="27"/>
          <w:szCs w:val="27"/>
        </w:rP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p>
    <w:p w:rsidR="003E1B14" w:rsidRDefault="003E1B14" w:rsidP="003E1B14">
      <w:pPr>
        <w:pStyle w:val="NormalWeb"/>
        <w:rPr>
          <w:color w:val="000000"/>
          <w:sz w:val="27"/>
          <w:szCs w:val="27"/>
        </w:rPr>
      </w:pPr>
      <w:r>
        <w:rPr>
          <w:color w:val="000000"/>
          <w:sz w:val="27"/>
          <w:szCs w:val="27"/>
        </w:rP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w:t>
      </w:r>
    </w:p>
    <w:p w:rsidR="003E1B14" w:rsidRDefault="003E1B14" w:rsidP="003E1B14">
      <w:pPr>
        <w:pStyle w:val="NormalWeb"/>
        <w:rPr>
          <w:color w:val="000000"/>
          <w:sz w:val="27"/>
          <w:szCs w:val="27"/>
        </w:rPr>
      </w:pPr>
      <w:r>
        <w:rPr>
          <w:color w:val="000000"/>
          <w:sz w:val="27"/>
          <w:szCs w:val="27"/>
        </w:rPr>
        <w:t>Trân trọng (</w:t>
      </w:r>
      <w:r>
        <w:rPr>
          <w:i/>
          <w:iCs/>
          <w:color w:val="000000"/>
          <w:sz w:val="27"/>
          <w:szCs w:val="27"/>
        </w:rPr>
        <w:t>Best regards</w:t>
      </w:r>
      <w:r>
        <w:rPr>
          <w:color w:val="000000"/>
          <w:sz w:val="27"/>
          <w:szCs w:val="27"/>
        </w:rPr>
        <w:t>)! </w:t>
      </w:r>
      <w:del w:id="156" w:author="Admin" w:date="2018-08-31T11:10:00Z">
        <w:r w:rsidDel="007A4443">
          <w:rPr>
            <w:color w:val="000000"/>
            <w:sz w:val="27"/>
            <w:szCs w:val="27"/>
          </w:rPr>
          <w:br/>
          <w:delText>Bộ phận Giao dịch điện tử (</w:delText>
        </w:r>
        <w:r w:rsidDel="007A4443">
          <w:rPr>
            <w:i/>
            <w:iCs/>
            <w:color w:val="000000"/>
            <w:sz w:val="27"/>
            <w:szCs w:val="27"/>
          </w:rPr>
          <w:delText>(VF-iTrade Department)</w:delText>
        </w:r>
        <w:r w:rsidDel="007A4443">
          <w:rPr>
            <w:color w:val="000000"/>
            <w:sz w:val="27"/>
            <w:szCs w:val="27"/>
          </w:rPr>
          <w:delText>) </w:delText>
        </w:r>
        <w:r w:rsidDel="007A4443">
          <w:rPr>
            <w:color w:val="000000"/>
            <w:sz w:val="27"/>
            <w:szCs w:val="27"/>
          </w:rPr>
          <w:br/>
        </w:r>
        <w:r w:rsidDel="007A4443">
          <w:rPr>
            <w:i/>
            <w:iCs/>
            <w:color w:val="000000"/>
            <w:sz w:val="27"/>
            <w:szCs w:val="27"/>
          </w:rPr>
          <w:delText>VFM Services</w:delText>
        </w:r>
        <w:r w:rsidDel="007A4443">
          <w:rPr>
            <w:color w:val="000000"/>
            <w:sz w:val="27"/>
            <w:szCs w:val="27"/>
          </w:rPr>
          <w:delText> </w:delText>
        </w:r>
      </w:del>
      <w:r>
        <w:rPr>
          <w:color w:val="000000"/>
          <w:sz w:val="27"/>
          <w:szCs w:val="27"/>
        </w:rPr>
        <w:br/>
      </w:r>
      <w:r>
        <w:rPr>
          <w:b/>
          <w:bCs/>
          <w:color w:val="000000"/>
          <w:sz w:val="27"/>
          <w:szCs w:val="27"/>
        </w:rPr>
        <w:t>[headoffice]</w:t>
      </w:r>
      <w:r>
        <w:rPr>
          <w:color w:val="000000"/>
          <w:sz w:val="27"/>
          <w:szCs w:val="27"/>
        </w:rPr>
        <w:t> </w:t>
      </w:r>
      <w:r>
        <w:rPr>
          <w:color w:val="000000"/>
          <w:sz w:val="27"/>
          <w:szCs w:val="27"/>
        </w:rPr>
        <w:br/>
        <w:t>[headaddress] </w:t>
      </w:r>
      <w:r>
        <w:rPr>
          <w:color w:val="000000"/>
          <w:sz w:val="27"/>
          <w:szCs w:val="27"/>
        </w:rPr>
        <w:br/>
        <w:t>Điện thoại/Tel: </w:t>
      </w:r>
      <w:r>
        <w:rPr>
          <w:color w:val="0080FF"/>
          <w:sz w:val="27"/>
          <w:szCs w:val="27"/>
        </w:rPr>
        <w:t>[headphone]</w:t>
      </w:r>
      <w:r>
        <w:rPr>
          <w:color w:val="000000"/>
          <w:sz w:val="27"/>
          <w:szCs w:val="27"/>
        </w:rPr>
        <w:t> </w:t>
      </w:r>
      <w:r>
        <w:rPr>
          <w:color w:val="000000"/>
          <w:sz w:val="27"/>
          <w:szCs w:val="27"/>
        </w:rPr>
        <w:t> </w:t>
      </w:r>
      <w:r>
        <w:rPr>
          <w:color w:val="000000"/>
          <w:sz w:val="27"/>
          <w:szCs w:val="27"/>
        </w:rPr>
        <w:t xml:space="preserve"> Hotline: [headhostline] </w:t>
      </w:r>
      <w:r>
        <w:rPr>
          <w:color w:val="000000"/>
          <w:sz w:val="27"/>
          <w:szCs w:val="27"/>
        </w:rPr>
        <w:br/>
        <w:t>Fax: </w:t>
      </w:r>
      <w:r>
        <w:rPr>
          <w:color w:val="0080FF"/>
          <w:sz w:val="27"/>
          <w:szCs w:val="27"/>
        </w:rPr>
        <w:t>[headfax]</w:t>
      </w:r>
      <w:r>
        <w:rPr>
          <w:color w:val="000000"/>
          <w:sz w:val="27"/>
          <w:szCs w:val="27"/>
        </w:rPr>
        <w:t>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w:t>
      </w:r>
      <w:r>
        <w:rPr>
          <w:color w:val="0080FF"/>
          <w:sz w:val="27"/>
          <w:szCs w:val="27"/>
        </w:rPr>
        <w:t>[heademail]</w:t>
      </w:r>
      <w:r>
        <w:rPr>
          <w:color w:val="000000"/>
          <w:sz w:val="27"/>
          <w:szCs w:val="27"/>
        </w:rPr>
        <w:t> </w:t>
      </w:r>
      <w:r>
        <w:rPr>
          <w:color w:val="000000"/>
          <w:sz w:val="27"/>
          <w:szCs w:val="27"/>
        </w:rPr>
        <w:br/>
        <w:t>Website: </w:t>
      </w:r>
      <w:hyperlink r:id="rId47" w:history="1">
        <w:r>
          <w:rPr>
            <w:rStyle w:val="Hyperlink"/>
            <w:rFonts w:eastAsiaTheme="majorEastAsia"/>
            <w:color w:val="0080FF"/>
            <w:sz w:val="27"/>
            <w:szCs w:val="27"/>
          </w:rPr>
          <w:t>[headweb]</w:t>
        </w:r>
      </w:hyperlink>
    </w:p>
    <w:p w:rsidR="003E1B14" w:rsidRPr="00B30C05" w:rsidRDefault="003E1B14" w:rsidP="003E1B14"/>
    <w:p w:rsidR="003E1B14" w:rsidRDefault="003E1B14" w:rsidP="003E1B14">
      <w:pPr>
        <w:rPr>
          <w:b/>
        </w:rPr>
      </w:pPr>
    </w:p>
    <w:p w:rsidR="0006632D" w:rsidRDefault="0006632D"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3E1B14">
      <w:pPr>
        <w:rPr>
          <w:b/>
        </w:rPr>
      </w:pPr>
      <w:r>
        <w:rPr>
          <w:b/>
        </w:rPr>
        <w:t>T319</w:t>
      </w:r>
      <w:r w:rsidRPr="0006632D">
        <w:rPr>
          <w:b/>
        </w:rPr>
        <w:t>E</w:t>
      </w:r>
      <w:r w:rsidR="009B3752">
        <w:rPr>
          <w:b/>
        </w:rPr>
        <w:t xml:space="preserve">: </w:t>
      </w:r>
      <w:r w:rsidR="009B3752" w:rsidRPr="009B3752">
        <w:rPr>
          <w:b/>
        </w:rPr>
        <w:t>REMIND TIỀN NGÀY T-5</w:t>
      </w:r>
      <w:r w:rsidR="009B3752">
        <w:rPr>
          <w:b/>
        </w:rPr>
        <w:t xml:space="preserve">/ </w:t>
      </w:r>
      <w:r w:rsidR="009B3752" w:rsidRPr="009B3752">
        <w:rPr>
          <w:b/>
        </w:rPr>
        <w:t>REMIND PAYMENT ON T-5</w:t>
      </w:r>
    </w:p>
    <w:p w:rsidR="003E1B14" w:rsidRDefault="003E1B14" w:rsidP="003E1B14">
      <w:pPr>
        <w:pStyle w:val="NormalWeb"/>
        <w:rPr>
          <w:color w:val="000000"/>
          <w:sz w:val="27"/>
          <w:szCs w:val="27"/>
        </w:rPr>
      </w:pPr>
      <w:r>
        <w:rPr>
          <w:color w:val="000000"/>
          <w:sz w:val="27"/>
          <w:szCs w:val="27"/>
        </w:rPr>
        <w:lastRenderedPageBreak/>
        <w:t>Kính gửi Quý Nhà đầu tư/ </w:t>
      </w:r>
      <w:r>
        <w:rPr>
          <w:i/>
          <w:iCs/>
          <w:color w:val="000000"/>
          <w:sz w:val="27"/>
          <w:szCs w:val="27"/>
        </w:rPr>
        <w:t>Dear Valued Investor,</w:t>
      </w:r>
    </w:p>
    <w:p w:rsidR="003E1B14" w:rsidRDefault="003E1B14" w:rsidP="003E1B14">
      <w:pPr>
        <w:rPr>
          <w:sz w:val="24"/>
          <w:szCs w:val="24"/>
        </w:rPr>
      </w:pPr>
      <w:r>
        <w:rPr>
          <w:color w:val="000000"/>
          <w:sz w:val="27"/>
          <w:szCs w:val="27"/>
        </w:rPr>
        <w:br/>
        <w:t>Công ty Cổ phần Quản lý Quỹ đầu tư Việt Nam (VFM) xin thông báo về việc thanh toán cho chương đầu tư định kỳ VF-iSAVING, kỳ giao dịch tháng </w:t>
      </w:r>
      <w:r>
        <w:rPr>
          <w:rStyle w:val="Strong"/>
          <w:color w:val="000000"/>
          <w:sz w:val="27"/>
          <w:szCs w:val="27"/>
        </w:rPr>
        <w:t>[v_month]</w:t>
      </w:r>
      <w:r>
        <w:rPr>
          <w:color w:val="000000"/>
          <w:sz w:val="27"/>
          <w:szCs w:val="27"/>
        </w:rPr>
        <w:t> </w:t>
      </w:r>
      <w:r>
        <w:rPr>
          <w:color w:val="000000"/>
          <w:sz w:val="27"/>
          <w:szCs w:val="27"/>
        </w:rPr>
        <w:br/>
        <w:t>Quý Nhà đầu tư vui lòng thanh toán </w:t>
      </w:r>
      <w:r>
        <w:rPr>
          <w:rStyle w:val="Strong"/>
          <w:color w:val="000000"/>
          <w:sz w:val="27"/>
          <w:szCs w:val="27"/>
        </w:rPr>
        <w:t>Số tiền đầu tư tối thiểu [v_amount] </w:t>
      </w:r>
      <w:r>
        <w:rPr>
          <w:color w:val="000000"/>
          <w:sz w:val="27"/>
          <w:szCs w:val="27"/>
        </w:rPr>
        <w:t>trước </w:t>
      </w:r>
      <w:r>
        <w:rPr>
          <w:rStyle w:val="Strong"/>
          <w:color w:val="000000"/>
          <w:sz w:val="27"/>
          <w:szCs w:val="27"/>
        </w:rPr>
        <w:t>[v_hour] </w:t>
      </w:r>
      <w:r>
        <w:rPr>
          <w:color w:val="000000"/>
          <w:sz w:val="27"/>
          <w:szCs w:val="27"/>
        </w:rPr>
        <w:t>ngày </w:t>
      </w:r>
      <w:r>
        <w:rPr>
          <w:rStyle w:val="Strong"/>
          <w:color w:val="000000"/>
          <w:sz w:val="27"/>
          <w:szCs w:val="27"/>
        </w:rPr>
        <w:t>[v_date]</w:t>
      </w:r>
      <w:r>
        <w:rPr>
          <w:color w:val="000000"/>
          <w:sz w:val="27"/>
          <w:szCs w:val="27"/>
        </w:rPr>
        <w:t>, là thời hạn thanh toán cuối cùng cho kỳ giao dịch này.</w:t>
      </w:r>
    </w:p>
    <w:p w:rsidR="003E1B14" w:rsidRDefault="003E1B14" w:rsidP="003E1B14">
      <w:pPr>
        <w:pStyle w:val="NormalWeb"/>
        <w:rPr>
          <w:color w:val="000000"/>
          <w:sz w:val="27"/>
          <w:szCs w:val="27"/>
        </w:rPr>
      </w:pPr>
      <w:r>
        <w:rPr>
          <w:i/>
          <w:iCs/>
          <w:color w:val="000000"/>
          <w:sz w:val="27"/>
          <w:szCs w:val="27"/>
        </w:rPr>
        <w:t>VietFund Management (VFM) would like to inform you of the payment for VF-iSAVING plan in </w:t>
      </w:r>
      <w:r>
        <w:rPr>
          <w:rStyle w:val="Strong"/>
          <w:i/>
          <w:iCs/>
          <w:color w:val="000000"/>
          <w:sz w:val="27"/>
          <w:szCs w:val="27"/>
        </w:rPr>
        <w:t>[v_month]</w:t>
      </w:r>
      <w:r>
        <w:rPr>
          <w:i/>
          <w:iCs/>
          <w:color w:val="000000"/>
          <w:sz w:val="27"/>
          <w:szCs w:val="27"/>
        </w:rPr>
        <w:t> </w:t>
      </w:r>
      <w:r>
        <w:rPr>
          <w:i/>
          <w:iCs/>
          <w:color w:val="000000"/>
          <w:sz w:val="27"/>
          <w:szCs w:val="27"/>
        </w:rPr>
        <w:br/>
        <w:t>Please kindly proceed with a payment of </w:t>
      </w:r>
      <w:r>
        <w:rPr>
          <w:rStyle w:val="Strong"/>
          <w:i/>
          <w:iCs/>
          <w:color w:val="000000"/>
          <w:sz w:val="27"/>
          <w:szCs w:val="27"/>
        </w:rPr>
        <w:t>Minimum investment amount[v_amount] </w:t>
      </w:r>
      <w:r>
        <w:rPr>
          <w:i/>
          <w:iCs/>
          <w:color w:val="000000"/>
          <w:sz w:val="27"/>
          <w:szCs w:val="27"/>
        </w:rPr>
        <w:t>before </w:t>
      </w:r>
      <w:r>
        <w:rPr>
          <w:rStyle w:val="Strong"/>
          <w:i/>
          <w:iCs/>
          <w:color w:val="000000"/>
          <w:sz w:val="27"/>
          <w:szCs w:val="27"/>
        </w:rPr>
        <w:t>[v_hour]</w:t>
      </w:r>
      <w:r>
        <w:rPr>
          <w:i/>
          <w:iCs/>
          <w:color w:val="000000"/>
          <w:sz w:val="27"/>
          <w:szCs w:val="27"/>
        </w:rPr>
        <w:t> of </w:t>
      </w:r>
      <w:r>
        <w:rPr>
          <w:rStyle w:val="Strong"/>
          <w:i/>
          <w:iCs/>
          <w:color w:val="000000"/>
          <w:sz w:val="27"/>
          <w:szCs w:val="27"/>
        </w:rPr>
        <w:t>[v_date] </w:t>
      </w:r>
      <w:r>
        <w:rPr>
          <w:i/>
          <w:iCs/>
          <w:color w:val="000000"/>
          <w:sz w:val="27"/>
          <w:szCs w:val="27"/>
        </w:rPr>
        <w:t>which is a final call for the required payment.</w:t>
      </w:r>
      <w:r>
        <w:rPr>
          <w:color w:val="000000"/>
          <w:sz w:val="27"/>
          <w:szCs w:val="27"/>
        </w:rPr>
        <w:t>.</w:t>
      </w:r>
    </w:p>
    <w:p w:rsidR="003E1B14" w:rsidRDefault="003E1B14" w:rsidP="003E1B14">
      <w:pPr>
        <w:pStyle w:val="Heading4"/>
        <w:rPr>
          <w:rFonts w:ascii="Arial" w:hAnsi="Arial" w:cs="Arial"/>
          <w:color w:val="000000"/>
          <w:sz w:val="27"/>
          <w:szCs w:val="27"/>
        </w:rPr>
      </w:pPr>
      <w:r>
        <w:rPr>
          <w:rStyle w:val="Strong"/>
          <w:rFonts w:ascii="Arial" w:hAnsi="Arial" w:cs="Arial"/>
          <w:b w:val="0"/>
          <w:bCs w:val="0"/>
          <w:color w:val="FF0000"/>
          <w:sz w:val="27"/>
          <w:szCs w:val="27"/>
        </w:rPr>
        <w:t>HƯỚNG DẪN CHUYỂN KHOẢN TIỀN MUA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6362"/>
      </w:tblGrid>
      <w:tr w:rsidR="003E1B14" w:rsidTr="009B3752">
        <w:trPr>
          <w:tblCellSpacing w:w="15" w:type="dxa"/>
        </w:trPr>
        <w:tc>
          <w:tcPr>
            <w:tcW w:w="0" w:type="auto"/>
            <w:vAlign w:val="center"/>
            <w:hideMark/>
          </w:tcPr>
          <w:p w:rsidR="003E1B14" w:rsidRDefault="003E1B14" w:rsidP="009B3752">
            <w:pPr>
              <w:rPr>
                <w:rFonts w:cs="Times New Roman"/>
                <w:sz w:val="24"/>
                <w:szCs w:val="24"/>
              </w:rPr>
            </w:pPr>
            <w:r>
              <w:t>- Tên người thụ hưởng:</w:t>
            </w:r>
          </w:p>
        </w:tc>
        <w:tc>
          <w:tcPr>
            <w:tcW w:w="0" w:type="auto"/>
            <w:vAlign w:val="center"/>
            <w:hideMark/>
          </w:tcPr>
          <w:p w:rsidR="003E1B14" w:rsidRDefault="003E1B14" w:rsidP="009B3752">
            <w:r>
              <w:rPr>
                <w:b/>
                <w:bCs/>
              </w:rPr>
              <w:t>QUỸ ĐẦU TƯ DOANH NGHIỆP HÀNG ĐẦU VIỆT NAM</w:t>
            </w:r>
          </w:p>
        </w:tc>
      </w:tr>
      <w:tr w:rsidR="003E1B14" w:rsidTr="009B3752">
        <w:trPr>
          <w:tblCellSpacing w:w="15" w:type="dxa"/>
        </w:trPr>
        <w:tc>
          <w:tcPr>
            <w:tcW w:w="0" w:type="auto"/>
            <w:vAlign w:val="center"/>
            <w:hideMark/>
          </w:tcPr>
          <w:p w:rsidR="003E1B14" w:rsidRDefault="003E1B14" w:rsidP="009B3752">
            <w:r>
              <w:t>- Số tài khoản:</w:t>
            </w:r>
          </w:p>
        </w:tc>
        <w:tc>
          <w:tcPr>
            <w:tcW w:w="0" w:type="auto"/>
            <w:vAlign w:val="center"/>
            <w:hideMark/>
          </w:tcPr>
          <w:p w:rsidR="003E1B14" w:rsidRDefault="003E1B14" w:rsidP="009B3752">
            <w:r>
              <w:rPr>
                <w:rStyle w:val="Strong"/>
                <w:color w:val="0080FF"/>
              </w:rPr>
              <w:t>902-130-289-04</w:t>
            </w:r>
          </w:p>
        </w:tc>
      </w:tr>
      <w:tr w:rsidR="003E1B14" w:rsidTr="009B3752">
        <w:trPr>
          <w:tblCellSpacing w:w="15" w:type="dxa"/>
        </w:trPr>
        <w:tc>
          <w:tcPr>
            <w:tcW w:w="0" w:type="auto"/>
            <w:vAlign w:val="center"/>
            <w:hideMark/>
          </w:tcPr>
          <w:p w:rsidR="003E1B14" w:rsidRDefault="003E1B14" w:rsidP="009B3752">
            <w:r>
              <w:t>- Tại ngân hàng:</w:t>
            </w:r>
          </w:p>
        </w:tc>
        <w:tc>
          <w:tcPr>
            <w:tcW w:w="0" w:type="auto"/>
            <w:vAlign w:val="center"/>
            <w:hideMark/>
          </w:tcPr>
          <w:p w:rsidR="003E1B14" w:rsidRDefault="003E1B14" w:rsidP="009B3752">
            <w:r>
              <w:rPr>
                <w:rStyle w:val="Strong"/>
              </w:rPr>
              <w:t>Ngân Hàng TNHH Standard Chartered Việt Nam</w:t>
            </w:r>
          </w:p>
        </w:tc>
      </w:tr>
      <w:tr w:rsidR="003E1B14" w:rsidTr="009B3752">
        <w:trPr>
          <w:tblCellSpacing w:w="15" w:type="dxa"/>
        </w:trPr>
        <w:tc>
          <w:tcPr>
            <w:tcW w:w="0" w:type="auto"/>
            <w:vAlign w:val="center"/>
            <w:hideMark/>
          </w:tcPr>
          <w:p w:rsidR="003E1B14" w:rsidRDefault="003E1B14" w:rsidP="009B3752">
            <w:r>
              <w:t>- Số tiền đăng ký mua:</w:t>
            </w:r>
          </w:p>
        </w:tc>
        <w:tc>
          <w:tcPr>
            <w:tcW w:w="0" w:type="auto"/>
            <w:vAlign w:val="center"/>
            <w:hideMark/>
          </w:tcPr>
          <w:p w:rsidR="003E1B14" w:rsidRDefault="003E1B14" w:rsidP="009B3752">
            <w:r>
              <w:rPr>
                <w:rStyle w:val="Strong"/>
              </w:rPr>
              <w:t>[v_amount] VNĐ</w:t>
            </w:r>
          </w:p>
        </w:tc>
      </w:tr>
      <w:tr w:rsidR="003E1B14" w:rsidTr="009B3752">
        <w:trPr>
          <w:tblCellSpacing w:w="15" w:type="dxa"/>
        </w:trPr>
        <w:tc>
          <w:tcPr>
            <w:tcW w:w="0" w:type="auto"/>
            <w:vAlign w:val="center"/>
            <w:hideMark/>
          </w:tcPr>
          <w:p w:rsidR="003E1B14" w:rsidRDefault="003E1B14" w:rsidP="009B3752">
            <w:r>
              <w:t>- Nội dung chuyển tiền:</w:t>
            </w:r>
          </w:p>
        </w:tc>
        <w:tc>
          <w:tcPr>
            <w:tcW w:w="0" w:type="auto"/>
            <w:vAlign w:val="center"/>
            <w:hideMark/>
          </w:tcPr>
          <w:p w:rsidR="003E1B14" w:rsidRDefault="003E1B14" w:rsidP="009B3752">
            <w:r>
              <w:rPr>
                <w:rStyle w:val="Strong"/>
              </w:rPr>
              <w:t>[v_custodycd], [v_idcode]</w:t>
            </w:r>
          </w:p>
        </w:tc>
      </w:tr>
    </w:tbl>
    <w:p w:rsidR="003E1B14" w:rsidRDefault="003E1B14" w:rsidP="003E1B14">
      <w:pPr>
        <w:pStyle w:val="Heading4"/>
        <w:rPr>
          <w:rFonts w:ascii="Arial" w:hAnsi="Arial" w:cs="Arial"/>
          <w:color w:val="000000"/>
          <w:sz w:val="27"/>
          <w:szCs w:val="27"/>
        </w:rPr>
      </w:pPr>
      <w:r>
        <w:rPr>
          <w:rStyle w:val="Strong"/>
          <w:rFonts w:ascii="Arial" w:hAnsi="Arial" w:cs="Arial"/>
          <w:b w:val="0"/>
          <w:bCs w:val="0"/>
          <w:color w:val="FF0000"/>
          <w:sz w:val="27"/>
          <w:szCs w:val="27"/>
        </w:rPr>
        <w:t>SUBSCRIPTION PAYMENT GUIDELINE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4553"/>
      </w:tblGrid>
      <w:tr w:rsidR="003E1B14" w:rsidTr="009B3752">
        <w:trPr>
          <w:tblCellSpacing w:w="15" w:type="dxa"/>
        </w:trPr>
        <w:tc>
          <w:tcPr>
            <w:tcW w:w="0" w:type="auto"/>
            <w:vAlign w:val="center"/>
            <w:hideMark/>
          </w:tcPr>
          <w:p w:rsidR="003E1B14" w:rsidRDefault="003E1B14" w:rsidP="009B3752">
            <w:pPr>
              <w:rPr>
                <w:rFonts w:cs="Times New Roman"/>
                <w:sz w:val="24"/>
                <w:szCs w:val="24"/>
              </w:rPr>
            </w:pPr>
            <w:r>
              <w:t>- Beneficiary Name:</w:t>
            </w:r>
          </w:p>
        </w:tc>
        <w:tc>
          <w:tcPr>
            <w:tcW w:w="0" w:type="auto"/>
            <w:vAlign w:val="center"/>
            <w:hideMark/>
          </w:tcPr>
          <w:p w:rsidR="003E1B14" w:rsidRDefault="003E1B14" w:rsidP="009B3752">
            <w:r>
              <w:rPr>
                <w:b/>
                <w:bCs/>
              </w:rPr>
              <w:t>VIETNAM BLUE-CHIPS FUND</w:t>
            </w:r>
          </w:p>
        </w:tc>
      </w:tr>
      <w:tr w:rsidR="003E1B14" w:rsidTr="009B3752">
        <w:trPr>
          <w:tblCellSpacing w:w="15" w:type="dxa"/>
        </w:trPr>
        <w:tc>
          <w:tcPr>
            <w:tcW w:w="0" w:type="auto"/>
            <w:vAlign w:val="center"/>
            <w:hideMark/>
          </w:tcPr>
          <w:p w:rsidR="003E1B14" w:rsidRDefault="003E1B14" w:rsidP="009B3752">
            <w:r>
              <w:t>- Account Number:</w:t>
            </w:r>
          </w:p>
        </w:tc>
        <w:tc>
          <w:tcPr>
            <w:tcW w:w="0" w:type="auto"/>
            <w:vAlign w:val="center"/>
            <w:hideMark/>
          </w:tcPr>
          <w:p w:rsidR="003E1B14" w:rsidRDefault="003E1B14" w:rsidP="009B3752">
            <w:r>
              <w:rPr>
                <w:rStyle w:val="Strong"/>
                <w:color w:val="0080FF"/>
              </w:rPr>
              <w:t>902-130-289-04</w:t>
            </w:r>
          </w:p>
        </w:tc>
      </w:tr>
      <w:tr w:rsidR="003E1B14" w:rsidTr="009B3752">
        <w:trPr>
          <w:tblCellSpacing w:w="15" w:type="dxa"/>
        </w:trPr>
        <w:tc>
          <w:tcPr>
            <w:tcW w:w="0" w:type="auto"/>
            <w:vAlign w:val="center"/>
            <w:hideMark/>
          </w:tcPr>
          <w:p w:rsidR="003E1B14" w:rsidRDefault="003E1B14" w:rsidP="009B3752">
            <w:r>
              <w:t>- At Bank:</w:t>
            </w:r>
          </w:p>
        </w:tc>
        <w:tc>
          <w:tcPr>
            <w:tcW w:w="0" w:type="auto"/>
            <w:vAlign w:val="center"/>
            <w:hideMark/>
          </w:tcPr>
          <w:p w:rsidR="003E1B14" w:rsidRDefault="003E1B14" w:rsidP="009B3752">
            <w:r>
              <w:rPr>
                <w:rStyle w:val="Strong"/>
              </w:rPr>
              <w:t>Standard Chartered Bank (VN) Limited</w:t>
            </w:r>
          </w:p>
        </w:tc>
      </w:tr>
      <w:tr w:rsidR="003E1B14" w:rsidTr="009B3752">
        <w:trPr>
          <w:tblCellSpacing w:w="15" w:type="dxa"/>
        </w:trPr>
        <w:tc>
          <w:tcPr>
            <w:tcW w:w="0" w:type="auto"/>
            <w:vAlign w:val="center"/>
            <w:hideMark/>
          </w:tcPr>
          <w:p w:rsidR="003E1B14" w:rsidRDefault="003E1B14" w:rsidP="009B3752">
            <w:r>
              <w:t>- Subscription Amount:</w:t>
            </w:r>
          </w:p>
        </w:tc>
        <w:tc>
          <w:tcPr>
            <w:tcW w:w="0" w:type="auto"/>
            <w:vAlign w:val="center"/>
            <w:hideMark/>
          </w:tcPr>
          <w:p w:rsidR="003E1B14" w:rsidRDefault="003E1B14" w:rsidP="009B3752">
            <w:r>
              <w:rPr>
                <w:rStyle w:val="Strong"/>
              </w:rPr>
              <w:t>[v_amount] VNĐ</w:t>
            </w:r>
          </w:p>
        </w:tc>
      </w:tr>
      <w:tr w:rsidR="003E1B14" w:rsidTr="009B3752">
        <w:trPr>
          <w:tblCellSpacing w:w="15" w:type="dxa"/>
        </w:trPr>
        <w:tc>
          <w:tcPr>
            <w:tcW w:w="0" w:type="auto"/>
            <w:vAlign w:val="center"/>
            <w:hideMark/>
          </w:tcPr>
          <w:p w:rsidR="003E1B14" w:rsidRDefault="003E1B14" w:rsidP="009B3752">
            <w:r>
              <w:t>- Description:</w:t>
            </w:r>
          </w:p>
        </w:tc>
        <w:tc>
          <w:tcPr>
            <w:tcW w:w="0" w:type="auto"/>
            <w:vAlign w:val="center"/>
            <w:hideMark/>
          </w:tcPr>
          <w:p w:rsidR="003E1B14" w:rsidRDefault="003E1B14" w:rsidP="009B3752">
            <w:r>
              <w:rPr>
                <w:rStyle w:val="Strong"/>
              </w:rPr>
              <w:t>[v_custodycd], [v_idcode]</w:t>
            </w:r>
          </w:p>
        </w:tc>
      </w:tr>
    </w:tbl>
    <w:p w:rsidR="003E1B14" w:rsidRDefault="003E1B14" w:rsidP="003E1B14">
      <w:pPr>
        <w:pStyle w:val="NormalWeb"/>
        <w:rPr>
          <w:color w:val="000000"/>
          <w:sz w:val="27"/>
          <w:szCs w:val="27"/>
        </w:rPr>
      </w:pPr>
      <w:r>
        <w:rPr>
          <w:color w:val="000000"/>
          <w:sz w:val="27"/>
          <w:szCs w:val="27"/>
        </w:rPr>
        <w:t>Mọi thắc mắc, ý kiến cần giải đáp, xin Quý khách vui lòng gọi tới Trung tâm dịch vụ khách hàng VFM Contact Center theo số [headhostline] hoặc [headphone], nhấn 14</w:t>
      </w:r>
      <w:ins w:id="157" w:author="Admin" w:date="2018-08-31T11:10:00Z">
        <w:r w:rsidR="007A4443">
          <w:rPr>
            <w:color w:val="000000"/>
            <w:sz w:val="27"/>
            <w:szCs w:val="27"/>
          </w:rPr>
          <w:t>9</w:t>
        </w:r>
      </w:ins>
      <w:del w:id="158" w:author="Admin" w:date="2018-08-31T11:10:00Z">
        <w:r w:rsidDel="007A4443">
          <w:rPr>
            <w:color w:val="000000"/>
            <w:sz w:val="27"/>
            <w:szCs w:val="27"/>
          </w:rPr>
          <w:delText>1</w:delText>
        </w:r>
      </w:del>
      <w:r>
        <w:rPr>
          <w:color w:val="000000"/>
          <w:sz w:val="27"/>
          <w:szCs w:val="27"/>
        </w:rPr>
        <w:t xml:space="preserve"> – Hỗ trợ giao dịch điện tử </w:t>
      </w:r>
      <w:r>
        <w:rPr>
          <w:color w:val="000000"/>
          <w:sz w:val="27"/>
          <w:szCs w:val="27"/>
        </w:rPr>
        <w:br/>
      </w:r>
      <w:r>
        <w:rPr>
          <w:i/>
          <w:iCs/>
          <w:color w:val="000000"/>
          <w:sz w:val="27"/>
          <w:szCs w:val="27"/>
        </w:rPr>
        <w:lastRenderedPageBreak/>
        <w:t>Please contact VFM Contact Center [headhostline] /</w:t>
      </w:r>
      <w:r>
        <w:rPr>
          <w:i/>
          <w:iCs/>
          <w:color w:val="0080FF"/>
          <w:sz w:val="27"/>
          <w:szCs w:val="27"/>
        </w:rPr>
        <w:t>[headphone]</w:t>
      </w:r>
      <w:r>
        <w:rPr>
          <w:i/>
          <w:iCs/>
          <w:color w:val="000000"/>
          <w:sz w:val="27"/>
          <w:szCs w:val="27"/>
        </w:rPr>
        <w:t>, press 14</w:t>
      </w:r>
      <w:ins w:id="159" w:author="Admin" w:date="2018-08-31T11:10:00Z">
        <w:r w:rsidR="007A4443">
          <w:rPr>
            <w:i/>
            <w:iCs/>
            <w:color w:val="000000"/>
            <w:sz w:val="27"/>
            <w:szCs w:val="27"/>
          </w:rPr>
          <w:t>9</w:t>
        </w:r>
      </w:ins>
      <w:del w:id="160" w:author="Admin" w:date="2018-08-31T11:10:00Z">
        <w:r w:rsidDel="007A4443">
          <w:rPr>
            <w:i/>
            <w:iCs/>
            <w:color w:val="000000"/>
            <w:sz w:val="27"/>
            <w:szCs w:val="27"/>
          </w:rPr>
          <w:delText>1</w:delText>
        </w:r>
      </w:del>
      <w:r>
        <w:rPr>
          <w:i/>
          <w:iCs/>
          <w:color w:val="000000"/>
          <w:sz w:val="27"/>
          <w:szCs w:val="27"/>
        </w:rPr>
        <w:t>– “</w:t>
      </w:r>
      <w:del w:id="161" w:author="Admin" w:date="2018-08-31T11:10:00Z">
        <w:r w:rsidDel="007A4443">
          <w:rPr>
            <w:i/>
            <w:iCs/>
            <w:color w:val="000000"/>
            <w:sz w:val="27"/>
            <w:szCs w:val="27"/>
          </w:rPr>
          <w:delText>eTradin</w:delText>
        </w:r>
      </w:del>
      <w:ins w:id="162" w:author="Admin" w:date="2018-08-31T11:10:00Z">
        <w:r w:rsidR="007A4443">
          <w:rPr>
            <w:i/>
            <w:iCs/>
            <w:color w:val="000000"/>
            <w:sz w:val="27"/>
            <w:szCs w:val="27"/>
          </w:rPr>
          <w:t>iTrade</w:t>
        </w:r>
      </w:ins>
      <w:del w:id="163" w:author="Admin" w:date="2018-08-31T11:10:00Z">
        <w:r w:rsidDel="007A4443">
          <w:rPr>
            <w:i/>
            <w:iCs/>
            <w:color w:val="000000"/>
            <w:sz w:val="27"/>
            <w:szCs w:val="27"/>
          </w:rPr>
          <w:delText>g</w:delText>
        </w:r>
      </w:del>
      <w:r>
        <w:rPr>
          <w:i/>
          <w:iCs/>
          <w:color w:val="000000"/>
          <w:sz w:val="27"/>
          <w:szCs w:val="27"/>
        </w:rPr>
        <w:t xml:space="preserve"> support” for assistance.</w:t>
      </w:r>
    </w:p>
    <w:p w:rsidR="003E1B14" w:rsidRDefault="003E1B14" w:rsidP="003E1B14">
      <w:pPr>
        <w:pStyle w:val="NormalWeb"/>
        <w:rPr>
          <w:color w:val="000000"/>
          <w:sz w:val="27"/>
          <w:szCs w:val="27"/>
        </w:rPr>
      </w:pPr>
      <w:r>
        <w:rPr>
          <w:color w:val="000000"/>
          <w:sz w:val="27"/>
          <w:szCs w:val="27"/>
        </w:rPr>
        <w:t>Đây là email được gửi tự động từ hệ thống VF-iTrade, Quý khách vui lòng không trả lời email này. </w:t>
      </w:r>
      <w:r>
        <w:rPr>
          <w:color w:val="000000"/>
          <w:sz w:val="27"/>
          <w:szCs w:val="27"/>
        </w:rPr>
        <w:br/>
      </w:r>
      <w:r>
        <w:rPr>
          <w:i/>
          <w:iCs/>
          <w:color w:val="000000"/>
          <w:sz w:val="27"/>
          <w:szCs w:val="27"/>
        </w:rPr>
        <w:t>This is an automatically generated email from VF-iTrade, please do not reply</w:t>
      </w:r>
    </w:p>
    <w:p w:rsidR="003E1B14" w:rsidRDefault="003E1B14" w:rsidP="003E1B14">
      <w:pPr>
        <w:pStyle w:val="NormalWeb"/>
        <w:rPr>
          <w:color w:val="000000"/>
          <w:sz w:val="27"/>
          <w:szCs w:val="27"/>
        </w:rPr>
      </w:pPr>
      <w:r>
        <w:rPr>
          <w:color w:val="000000"/>
          <w:sz w:val="27"/>
          <w:szCs w:val="27"/>
        </w:rPr>
        <w:t>Cảm ơn quý khách đã sử dụng dịch vụ của VFM. Chúng tôi rất  hân hạnh được phục vụ quý khách. </w:t>
      </w:r>
      <w:r>
        <w:rPr>
          <w:color w:val="000000"/>
          <w:sz w:val="27"/>
          <w:szCs w:val="27"/>
        </w:rPr>
        <w:br/>
      </w:r>
      <w:r>
        <w:rPr>
          <w:i/>
          <w:iCs/>
          <w:color w:val="000000"/>
          <w:sz w:val="27"/>
          <w:szCs w:val="27"/>
        </w:rPr>
        <w:t>Thank you for trading with VFM. It has been a pleasure serving you</w:t>
      </w:r>
      <w:r>
        <w:rPr>
          <w:color w:val="000000"/>
          <w:sz w:val="27"/>
          <w:szCs w:val="27"/>
        </w:rPr>
        <w:t>.</w:t>
      </w:r>
    </w:p>
    <w:p w:rsidR="003E1B14" w:rsidRDefault="003E1B14" w:rsidP="003E1B14">
      <w:pPr>
        <w:pStyle w:val="NormalWeb"/>
        <w:rPr>
          <w:color w:val="000000"/>
          <w:sz w:val="27"/>
          <w:szCs w:val="27"/>
        </w:rPr>
      </w:pPr>
      <w:r>
        <w:rPr>
          <w:color w:val="000000"/>
          <w:sz w:val="27"/>
          <w:szCs w:val="27"/>
        </w:rPr>
        <w:t>Trân trọng (</w:t>
      </w:r>
      <w:r>
        <w:rPr>
          <w:i/>
          <w:iCs/>
          <w:color w:val="000000"/>
          <w:sz w:val="27"/>
          <w:szCs w:val="27"/>
        </w:rPr>
        <w:t>Best regards</w:t>
      </w:r>
      <w:r>
        <w:rPr>
          <w:color w:val="000000"/>
          <w:sz w:val="27"/>
          <w:szCs w:val="27"/>
        </w:rPr>
        <w:t>)! </w:t>
      </w:r>
      <w:del w:id="164" w:author="Admin" w:date="2018-08-31T11:10:00Z">
        <w:r w:rsidDel="007A4443">
          <w:rPr>
            <w:color w:val="000000"/>
            <w:sz w:val="27"/>
            <w:szCs w:val="27"/>
          </w:rPr>
          <w:br/>
          <w:delText>Bộ phận Giao dịch điện tử (</w:delText>
        </w:r>
        <w:r w:rsidDel="007A4443">
          <w:rPr>
            <w:i/>
            <w:iCs/>
            <w:color w:val="000000"/>
            <w:sz w:val="27"/>
            <w:szCs w:val="27"/>
          </w:rPr>
          <w:delText>(VF-iTrade Department)</w:delText>
        </w:r>
        <w:r w:rsidDel="007A4443">
          <w:rPr>
            <w:color w:val="000000"/>
            <w:sz w:val="27"/>
            <w:szCs w:val="27"/>
          </w:rPr>
          <w:delText>) </w:delText>
        </w:r>
        <w:r w:rsidDel="007A4443">
          <w:rPr>
            <w:color w:val="000000"/>
            <w:sz w:val="27"/>
            <w:szCs w:val="27"/>
          </w:rPr>
          <w:br/>
        </w:r>
        <w:r w:rsidDel="007A4443">
          <w:rPr>
            <w:i/>
            <w:iCs/>
            <w:color w:val="000000"/>
            <w:sz w:val="27"/>
            <w:szCs w:val="27"/>
          </w:rPr>
          <w:delText>VFM Services</w:delText>
        </w:r>
        <w:r w:rsidDel="007A4443">
          <w:rPr>
            <w:color w:val="000000"/>
            <w:sz w:val="27"/>
            <w:szCs w:val="27"/>
          </w:rPr>
          <w:delText> </w:delText>
        </w:r>
      </w:del>
      <w:r>
        <w:rPr>
          <w:color w:val="000000"/>
          <w:sz w:val="27"/>
          <w:szCs w:val="27"/>
        </w:rPr>
        <w:br/>
      </w:r>
      <w:r>
        <w:rPr>
          <w:b/>
          <w:bCs/>
          <w:color w:val="000000"/>
          <w:sz w:val="27"/>
          <w:szCs w:val="27"/>
        </w:rPr>
        <w:t>[headoffice]</w:t>
      </w:r>
      <w:r>
        <w:rPr>
          <w:color w:val="000000"/>
          <w:sz w:val="27"/>
          <w:szCs w:val="27"/>
        </w:rPr>
        <w:t> </w:t>
      </w:r>
      <w:r>
        <w:rPr>
          <w:color w:val="000000"/>
          <w:sz w:val="27"/>
          <w:szCs w:val="27"/>
        </w:rPr>
        <w:br/>
        <w:t>[headaddress] </w:t>
      </w:r>
      <w:r>
        <w:rPr>
          <w:color w:val="000000"/>
          <w:sz w:val="27"/>
          <w:szCs w:val="27"/>
        </w:rPr>
        <w:br/>
        <w:t>Điện thoại/Tel: </w:t>
      </w:r>
      <w:r>
        <w:rPr>
          <w:color w:val="0080FF"/>
          <w:sz w:val="27"/>
          <w:szCs w:val="27"/>
        </w:rPr>
        <w:t>[headphone]</w:t>
      </w:r>
      <w:r>
        <w:rPr>
          <w:color w:val="000000"/>
          <w:sz w:val="27"/>
          <w:szCs w:val="27"/>
        </w:rPr>
        <w:t> </w:t>
      </w:r>
      <w:r>
        <w:rPr>
          <w:color w:val="000000"/>
          <w:sz w:val="27"/>
          <w:szCs w:val="27"/>
        </w:rPr>
        <w:t> </w:t>
      </w:r>
      <w:r>
        <w:rPr>
          <w:color w:val="000000"/>
          <w:sz w:val="27"/>
          <w:szCs w:val="27"/>
        </w:rPr>
        <w:t xml:space="preserve"> Hotline: [headhostline] </w:t>
      </w:r>
      <w:r>
        <w:rPr>
          <w:color w:val="000000"/>
          <w:sz w:val="27"/>
          <w:szCs w:val="27"/>
        </w:rPr>
        <w:br/>
        <w:t>Fax: </w:t>
      </w:r>
      <w:r>
        <w:rPr>
          <w:color w:val="0080FF"/>
          <w:sz w:val="27"/>
          <w:szCs w:val="27"/>
        </w:rPr>
        <w:t>[headfax]</w:t>
      </w:r>
      <w:r>
        <w:rPr>
          <w:color w:val="000000"/>
          <w:sz w:val="27"/>
          <w:szCs w:val="27"/>
        </w:rPr>
        <w:t>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w:t>
      </w:r>
      <w:r>
        <w:rPr>
          <w:color w:val="0080FF"/>
          <w:sz w:val="27"/>
          <w:szCs w:val="27"/>
        </w:rPr>
        <w:t>[heademail]</w:t>
      </w:r>
      <w:r>
        <w:rPr>
          <w:color w:val="000000"/>
          <w:sz w:val="27"/>
          <w:szCs w:val="27"/>
        </w:rPr>
        <w:t> </w:t>
      </w:r>
      <w:r>
        <w:rPr>
          <w:color w:val="000000"/>
          <w:sz w:val="27"/>
          <w:szCs w:val="27"/>
        </w:rPr>
        <w:br/>
        <w:t>Website: </w:t>
      </w:r>
      <w:hyperlink r:id="rId48" w:history="1">
        <w:r>
          <w:rPr>
            <w:rStyle w:val="Hyperlink"/>
            <w:rFonts w:eastAsiaTheme="majorEastAsia"/>
            <w:color w:val="0080FF"/>
            <w:sz w:val="27"/>
            <w:szCs w:val="27"/>
          </w:rPr>
          <w:t>[headweb]</w:t>
        </w:r>
      </w:hyperlink>
    </w:p>
    <w:p w:rsidR="003E1B14" w:rsidRPr="00660E59" w:rsidRDefault="003E1B14" w:rsidP="003E1B14"/>
    <w:p w:rsidR="003E1B14" w:rsidRDefault="003E1B14" w:rsidP="003E1B14">
      <w:pPr>
        <w:rPr>
          <w:b/>
        </w:rPr>
      </w:pPr>
    </w:p>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06632D"/>
    <w:p w:rsidR="003E1B14" w:rsidRDefault="003E1B14" w:rsidP="003E1B14">
      <w:pPr>
        <w:rPr>
          <w:b/>
        </w:rPr>
      </w:pPr>
      <w:r>
        <w:rPr>
          <w:b/>
        </w:rPr>
        <w:t>T320</w:t>
      </w:r>
      <w:r w:rsidRPr="0006632D">
        <w:rPr>
          <w:b/>
        </w:rPr>
        <w:t>E</w:t>
      </w:r>
      <w:r w:rsidR="009B3752">
        <w:rPr>
          <w:b/>
        </w:rPr>
        <w:t xml:space="preserve">: </w:t>
      </w:r>
      <w:r w:rsidR="009B3752" w:rsidRPr="009B3752">
        <w:rPr>
          <w:b/>
        </w:rPr>
        <w:t>THÔNG BÁO GỬI KHÁCH HÀNG KHÁC</w:t>
      </w:r>
      <w:r w:rsidR="009B3752">
        <w:rPr>
          <w:b/>
        </w:rPr>
        <w:t xml:space="preserve">/ </w:t>
      </w:r>
      <w:r w:rsidR="009B3752" w:rsidRPr="009B3752">
        <w:rPr>
          <w:b/>
        </w:rPr>
        <w:t>OTHER ANNOUNCEMENT</w:t>
      </w:r>
    </w:p>
    <w:p w:rsidR="003E1B14" w:rsidRDefault="003E1B14" w:rsidP="003E1B14">
      <w:pPr>
        <w:pStyle w:val="NormalWeb"/>
        <w:jc w:val="right"/>
        <w:rPr>
          <w:color w:val="000000"/>
          <w:sz w:val="27"/>
          <w:szCs w:val="27"/>
        </w:rPr>
      </w:pPr>
      <w:r>
        <w:rPr>
          <w:color w:val="000000"/>
          <w:sz w:val="27"/>
          <w:szCs w:val="27"/>
        </w:rPr>
        <w:t>Tp. Hồ Chí Minh, ngày [v_date]</w:t>
      </w:r>
    </w:p>
    <w:p w:rsidR="003E1B14" w:rsidRDefault="003E1B14" w:rsidP="003E1B14">
      <w:pPr>
        <w:pStyle w:val="NormalWeb"/>
        <w:jc w:val="center"/>
        <w:rPr>
          <w:color w:val="000000"/>
          <w:sz w:val="27"/>
          <w:szCs w:val="27"/>
        </w:rPr>
      </w:pPr>
      <w:r>
        <w:rPr>
          <w:b/>
          <w:bCs/>
          <w:color w:val="000000"/>
          <w:sz w:val="27"/>
          <w:szCs w:val="27"/>
        </w:rPr>
        <w:lastRenderedPageBreak/>
        <w:t>THÔNG BÁO </w:t>
      </w:r>
      <w:r>
        <w:rPr>
          <w:b/>
          <w:bCs/>
          <w:color w:val="000000"/>
          <w:sz w:val="27"/>
          <w:szCs w:val="27"/>
        </w:rPr>
        <w:br/>
        <w:t>[p_shortcontent]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3424"/>
      </w:tblGrid>
      <w:tr w:rsidR="003E1B14" w:rsidTr="009B3752">
        <w:trPr>
          <w:tblCellSpacing w:w="15" w:type="dxa"/>
        </w:trPr>
        <w:tc>
          <w:tcPr>
            <w:tcW w:w="0" w:type="auto"/>
            <w:vAlign w:val="center"/>
            <w:hideMark/>
          </w:tcPr>
          <w:p w:rsidR="003E1B14" w:rsidRDefault="003E1B14" w:rsidP="009B3752">
            <w:pPr>
              <w:rPr>
                <w:sz w:val="24"/>
                <w:szCs w:val="24"/>
              </w:rPr>
            </w:pPr>
            <w:r>
              <w:rPr>
                <w:u w:val="single"/>
              </w:rPr>
              <w:t>Kính gửi:</w:t>
            </w:r>
          </w:p>
        </w:tc>
        <w:tc>
          <w:tcPr>
            <w:tcW w:w="0" w:type="auto"/>
            <w:vAlign w:val="center"/>
            <w:hideMark/>
          </w:tcPr>
          <w:p w:rsidR="003E1B14" w:rsidRDefault="003E1B14" w:rsidP="009B3752">
            <w:r>
              <w:rPr>
                <w:b/>
                <w:bCs/>
              </w:rPr>
              <w:t>Quý Nhà Đầu Tư [l_fullname]</w:t>
            </w:r>
          </w:p>
        </w:tc>
      </w:tr>
    </w:tbl>
    <w:p w:rsidR="003E1B14" w:rsidRDefault="003E1B14" w:rsidP="003E1B14">
      <w:pPr>
        <w:pStyle w:val="NormalWeb"/>
        <w:rPr>
          <w:color w:val="000000"/>
          <w:sz w:val="27"/>
          <w:szCs w:val="27"/>
        </w:rPr>
      </w:pPr>
      <w:r>
        <w:rPr>
          <w:color w:val="000000"/>
          <w:sz w:val="27"/>
          <w:szCs w:val="27"/>
        </w:rPr>
        <w:t>Công Ty Cổ Phần Quản Lý Quỹ Đầu Tư Việt Nam (VFM) thông báo đến quý nhà đầu tư, các đơn vị đối tác và tổ chức liên quan về việc: [p_maincontent].</w:t>
      </w:r>
    </w:p>
    <w:p w:rsidR="003E1B14" w:rsidRDefault="003E1B14" w:rsidP="003E1B14">
      <w:pPr>
        <w:pStyle w:val="NormalWeb"/>
        <w:rPr>
          <w:color w:val="000000"/>
          <w:sz w:val="27"/>
          <w:szCs w:val="27"/>
        </w:rPr>
      </w:pPr>
      <w:r>
        <w:rPr>
          <w:color w:val="000000"/>
          <w:sz w:val="27"/>
          <w:szCs w:val="27"/>
        </w:rPr>
        <w:t>Kính mong quý nhà đầu tư, các đơn vị đối tác và tổ chức cung cấp dịch vụ lưu ý các thay đổi trên khi đặt lệnh, nhận lệnh và xử lý lệnh cho các kỳ giao dịch trên của Quỹ. Nếu có bất kỳ thắc mắc nào liên quan đến thời gian giao dịch trên, xin vui lòng liên hệ:</w:t>
      </w:r>
    </w:p>
    <w:p w:rsidR="003E1B14" w:rsidRDefault="003E1B14" w:rsidP="003E1B14">
      <w:pPr>
        <w:pStyle w:val="NormalWeb"/>
        <w:rPr>
          <w:color w:val="000000"/>
          <w:sz w:val="27"/>
          <w:szCs w:val="27"/>
        </w:rPr>
      </w:pPr>
      <w:r>
        <w:rPr>
          <w:b/>
          <w:bCs/>
          <w:color w:val="000000"/>
          <w:sz w:val="27"/>
          <w:szCs w:val="27"/>
        </w:rPr>
        <w:t>Phòng Quan Hệ Nhà Đầu Tư </w:t>
      </w:r>
      <w:r>
        <w:rPr>
          <w:color w:val="000000"/>
          <w:sz w:val="27"/>
          <w:szCs w:val="27"/>
        </w:rPr>
        <w:br/>
      </w:r>
      <w:r>
        <w:rPr>
          <w:b/>
          <w:bCs/>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 xml:space="preserve">Fax: [headfax]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w:t>
      </w:r>
      <w:r>
        <w:rPr>
          <w:color w:val="000000"/>
          <w:sz w:val="27"/>
          <w:szCs w:val="27"/>
        </w:rPr>
        <w:t> </w:t>
      </w:r>
      <w:r>
        <w:rPr>
          <w:color w:val="000000"/>
          <w:sz w:val="27"/>
          <w:szCs w:val="27"/>
        </w:rPr>
        <w:t xml:space="preserve">   Email: [heademail] </w:t>
      </w:r>
      <w:r>
        <w:rPr>
          <w:color w:val="000000"/>
          <w:sz w:val="27"/>
          <w:szCs w:val="27"/>
        </w:rPr>
        <w:br/>
        <w:t>Website: </w:t>
      </w:r>
      <w:hyperlink r:id="rId49" w:history="1">
        <w:r>
          <w:rPr>
            <w:rStyle w:val="Hyperlink"/>
            <w:sz w:val="27"/>
            <w:szCs w:val="27"/>
          </w:rPr>
          <w:t>[headweb]</w:t>
        </w:r>
      </w:hyperlink>
    </w:p>
    <w:p w:rsidR="003E1B14" w:rsidRDefault="003E1B14" w:rsidP="003E1B14">
      <w:pPr>
        <w:pStyle w:val="NormalWeb"/>
        <w:rPr>
          <w:color w:val="000000"/>
          <w:sz w:val="27"/>
          <w:szCs w:val="27"/>
        </w:rPr>
      </w:pPr>
      <w:r>
        <w:rPr>
          <w:color w:val="000000"/>
          <w:sz w:val="27"/>
          <w:szCs w:val="27"/>
        </w:rPr>
        <w:t>Chúng tôi mong tiếp tục nhận được sự hợp tác và hỗ trợ của quý nhà đầu tư và các tổ chức có liên quan để Công ty VFM có thể đáp ứng nhu cầu của quý vị một cách chu đáo nhất.</w:t>
      </w:r>
    </w:p>
    <w:p w:rsidR="003E1B14" w:rsidRDefault="003E1B14" w:rsidP="003E1B14">
      <w:pPr>
        <w:pStyle w:val="NormalWeb"/>
        <w:rPr>
          <w:color w:val="000000"/>
          <w:sz w:val="27"/>
          <w:szCs w:val="27"/>
        </w:rPr>
      </w:pPr>
      <w:r>
        <w:rPr>
          <w:color w:val="000000"/>
          <w:sz w:val="27"/>
          <w:szCs w:val="27"/>
        </w:rPr>
        <w:t>Trân trọng kính chào. </w:t>
      </w:r>
      <w:r>
        <w:rPr>
          <w:color w:val="000000"/>
          <w:sz w:val="27"/>
          <w:szCs w:val="27"/>
        </w:rPr>
        <w:br/>
      </w:r>
      <w:r>
        <w:rPr>
          <w:b/>
          <w:bCs/>
          <w:color w:val="000000"/>
          <w:sz w:val="27"/>
          <w:szCs w:val="27"/>
        </w:rPr>
        <w:t>Đại Diện Công Ty Quản Lý Quỹ VFM</w:t>
      </w:r>
    </w:p>
    <w:p w:rsidR="003E1B14" w:rsidRPr="00142E94" w:rsidRDefault="003E1B14" w:rsidP="003E1B14"/>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p>
    <w:p w:rsidR="003E1B14" w:rsidRDefault="003E1B14" w:rsidP="003E1B14">
      <w:pPr>
        <w:rPr>
          <w:b/>
        </w:rPr>
      </w:pPr>
      <w:r>
        <w:rPr>
          <w:b/>
        </w:rPr>
        <w:t>T321</w:t>
      </w:r>
      <w:r w:rsidRPr="0006632D">
        <w:rPr>
          <w:b/>
        </w:rPr>
        <w:t>E</w:t>
      </w:r>
      <w:r w:rsidR="009B3752">
        <w:rPr>
          <w:b/>
        </w:rPr>
        <w:t xml:space="preserve">: </w:t>
      </w:r>
      <w:r w:rsidR="009B3752" w:rsidRPr="009B3752">
        <w:rPr>
          <w:b/>
        </w:rPr>
        <w:t>SAO LÊ GIAO DỊCH ĐIỆN TỬ</w:t>
      </w:r>
      <w:r w:rsidR="009B3752">
        <w:rPr>
          <w:b/>
        </w:rPr>
        <w:t xml:space="preserve">/ </w:t>
      </w:r>
      <w:r w:rsidR="009B3752" w:rsidRPr="009B3752">
        <w:rPr>
          <w:b/>
        </w:rPr>
        <w:t>E-STATEMENT</w:t>
      </w:r>
    </w:p>
    <w:p w:rsidR="003E1B14" w:rsidRDefault="003E1B14" w:rsidP="003E1B14">
      <w:pPr>
        <w:pStyle w:val="Heading3"/>
        <w:jc w:val="center"/>
        <w:rPr>
          <w:color w:val="000000"/>
        </w:rPr>
      </w:pPr>
      <w:r>
        <w:rPr>
          <w:color w:val="000000"/>
        </w:rPr>
        <w:lastRenderedPageBreak/>
        <w:t>SAO KÊ GIAO DỊCH ĐIỆN TỬ / e-STATEMENT</w:t>
      </w:r>
    </w:p>
    <w:p w:rsidR="003E1B14" w:rsidRDefault="003E1B14" w:rsidP="003E1B14">
      <w:pPr>
        <w:pStyle w:val="Heading3"/>
        <w:jc w:val="center"/>
        <w:rPr>
          <w:color w:val="000000"/>
        </w:rPr>
      </w:pPr>
      <w:r>
        <w:rPr>
          <w:color w:val="000000"/>
        </w:rPr>
        <w:t>[p_date]</w:t>
      </w:r>
    </w:p>
    <w:p w:rsidR="003E1B14" w:rsidRDefault="003E1B14" w:rsidP="003E1B14">
      <w:r>
        <w:rPr>
          <w:color w:val="000000"/>
          <w:sz w:val="27"/>
          <w:szCs w:val="27"/>
        </w:rPr>
        <w:t>   </w:t>
      </w:r>
    </w:p>
    <w:p w:rsidR="003E1B14" w:rsidRDefault="003E1B14" w:rsidP="003E1B14">
      <w:pPr>
        <w:pStyle w:val="NormalWeb"/>
        <w:rPr>
          <w:color w:val="000000"/>
          <w:sz w:val="27"/>
          <w:szCs w:val="27"/>
        </w:rPr>
      </w:pPr>
      <w:r>
        <w:rPr>
          <w:color w:val="000000"/>
          <w:sz w:val="27"/>
          <w:szCs w:val="27"/>
        </w:rPr>
        <w:t>Kính gửi Quý khách (</w:t>
      </w:r>
      <w:r>
        <w:rPr>
          <w:i/>
          <w:iCs/>
          <w:color w:val="000000"/>
          <w:sz w:val="27"/>
          <w:szCs w:val="27"/>
        </w:rPr>
        <w:t>Dear Mr./Ms.</w:t>
      </w:r>
      <w:r>
        <w:rPr>
          <w:color w:val="000000"/>
          <w:sz w:val="27"/>
          <w:szCs w:val="27"/>
        </w:rPr>
        <w:t>) [p_fullname], </w:t>
      </w:r>
      <w:r>
        <w:rPr>
          <w:color w:val="000000"/>
          <w:sz w:val="27"/>
          <w:szCs w:val="27"/>
        </w:rPr>
        <w:br/>
      </w:r>
      <w:r>
        <w:rPr>
          <w:color w:val="000000"/>
          <w:sz w:val="27"/>
          <w:szCs w:val="27"/>
        </w:rPr>
        <w:br/>
        <w:t>Quý khách vui lòng kiểm tra Bảng Sao Kê Điện Tử được đính kèm dành cho tài khoản giao dịch [p_month] </w:t>
      </w:r>
      <w:r>
        <w:rPr>
          <w:color w:val="000000"/>
          <w:sz w:val="27"/>
          <w:szCs w:val="27"/>
        </w:rPr>
        <w:br/>
      </w:r>
      <w:r>
        <w:rPr>
          <w:color w:val="000000"/>
          <w:sz w:val="27"/>
          <w:szCs w:val="27"/>
        </w:rPr>
        <w:br/>
        <w:t>Bảng Sao Kê đính kèm theo thư điện tử dưới dạng tập tin PDF, phiên bản số 7. Quý khách có thể tải phiên bản Adobe Acrobat Reader mới nhất tại trang </w:t>
      </w:r>
      <w:hyperlink r:id="rId50" w:history="1">
        <w:r>
          <w:rPr>
            <w:rStyle w:val="Hyperlink"/>
          </w:rPr>
          <w:t>https://www.adobe.com</w:t>
        </w:r>
      </w:hyperlink>
      <w:r>
        <w:rPr>
          <w:color w:val="000000"/>
          <w:sz w:val="27"/>
          <w:szCs w:val="27"/>
        </w:rPr>
        <w:t>. Vì lý do bảo mật thông tin, Bảng Sao Kê đã được mã hóa. Quý khách vui lòng làm theo hướng dẫn dưới đây để biết được mật khẩu.</w:t>
      </w:r>
    </w:p>
    <w:p w:rsidR="003E1B14" w:rsidRDefault="00CE127E" w:rsidP="003E1B14">
      <w:pPr>
        <w:rPr>
          <w:sz w:val="24"/>
          <w:szCs w:val="24"/>
        </w:rPr>
      </w:pPr>
      <w:r>
        <w:pict>
          <v:rect id="_x0000_i1025" style="width:451.3pt;height:1.5pt" o:hralign="center" o:hrstd="t" o:hrnoshade="t" o:hr="t" fillcolor="black" stroked="f"/>
        </w:pict>
      </w:r>
    </w:p>
    <w:p w:rsidR="003E1B14" w:rsidRDefault="003E1B14" w:rsidP="003E1B14">
      <w:pPr>
        <w:pStyle w:val="Heading3"/>
        <w:rPr>
          <w:color w:val="000000"/>
        </w:rPr>
      </w:pPr>
      <w:r>
        <w:rPr>
          <w:color w:val="000000"/>
        </w:rPr>
        <w:t>Thông tin mật khẩu của Quý khách</w:t>
      </w:r>
    </w:p>
    <w:p w:rsidR="003E1B14" w:rsidRDefault="003E1B14" w:rsidP="003E1B14">
      <w:pPr>
        <w:pStyle w:val="NormalWeb"/>
        <w:rPr>
          <w:color w:val="000000"/>
          <w:sz w:val="27"/>
          <w:szCs w:val="27"/>
        </w:rPr>
      </w:pPr>
      <w:r>
        <w:rPr>
          <w:color w:val="000000"/>
          <w:sz w:val="27"/>
          <w:szCs w:val="27"/>
        </w:rPr>
        <w:t>Quý khách chỉ cần nhập mật khẩu mặc định của mình theo trình tự như sau: </w:t>
      </w:r>
      <w:r>
        <w:rPr>
          <w:color w:val="000000"/>
          <w:sz w:val="27"/>
          <w:szCs w:val="27"/>
        </w:rPr>
        <w:br/>
      </w:r>
      <w:r>
        <w:rPr>
          <w:color w:val="000000"/>
          <w:sz w:val="27"/>
          <w:szCs w:val="27"/>
        </w:rPr>
        <w:br/>
      </w:r>
      <w:r>
        <w:rPr>
          <w:color w:val="000000"/>
          <w:sz w:val="27"/>
          <w:szCs w:val="27"/>
        </w:rPr>
        <w:t> </w:t>
      </w:r>
      <w:r>
        <w:rPr>
          <w:color w:val="000000"/>
          <w:sz w:val="27"/>
          <w:szCs w:val="27"/>
        </w:rPr>
        <w:t>a. 6 ký tự đầu: ngày sinh của Quý khách theo định dạng “DDMMYY” </w:t>
      </w:r>
      <w:r>
        <w:rPr>
          <w:color w:val="000000"/>
          <w:sz w:val="27"/>
          <w:szCs w:val="27"/>
        </w:rPr>
        <w:br/>
      </w:r>
      <w:r>
        <w:rPr>
          <w:color w:val="000000"/>
          <w:sz w:val="27"/>
          <w:szCs w:val="27"/>
        </w:rPr>
        <w:t> </w:t>
      </w:r>
      <w:r>
        <w:rPr>
          <w:color w:val="000000"/>
          <w:sz w:val="27"/>
          <w:szCs w:val="27"/>
        </w:rPr>
        <w:t> </w:t>
      </w:r>
      <w:r>
        <w:rPr>
          <w:color w:val="000000"/>
          <w:sz w:val="27"/>
          <w:szCs w:val="27"/>
        </w:rPr>
        <w:t>DD: 2 số ngày sinh </w:t>
      </w:r>
      <w:r>
        <w:rPr>
          <w:color w:val="000000"/>
          <w:sz w:val="27"/>
          <w:szCs w:val="27"/>
        </w:rPr>
        <w:br/>
      </w:r>
      <w:r>
        <w:rPr>
          <w:color w:val="000000"/>
          <w:sz w:val="27"/>
          <w:szCs w:val="27"/>
        </w:rPr>
        <w:t> </w:t>
      </w:r>
      <w:r>
        <w:rPr>
          <w:color w:val="000000"/>
          <w:sz w:val="27"/>
          <w:szCs w:val="27"/>
        </w:rPr>
        <w:t> </w:t>
      </w:r>
      <w:r>
        <w:rPr>
          <w:color w:val="000000"/>
          <w:sz w:val="27"/>
          <w:szCs w:val="27"/>
        </w:rPr>
        <w:t>MM: 2 số tháng sinh </w:t>
      </w:r>
      <w:r>
        <w:rPr>
          <w:color w:val="000000"/>
          <w:sz w:val="27"/>
          <w:szCs w:val="27"/>
        </w:rPr>
        <w:br/>
      </w:r>
      <w:r>
        <w:rPr>
          <w:color w:val="000000"/>
          <w:sz w:val="27"/>
          <w:szCs w:val="27"/>
        </w:rPr>
        <w:t> </w:t>
      </w:r>
      <w:r>
        <w:rPr>
          <w:color w:val="000000"/>
          <w:sz w:val="27"/>
          <w:szCs w:val="27"/>
        </w:rPr>
        <w:t> </w:t>
      </w:r>
      <w:r>
        <w:rPr>
          <w:color w:val="000000"/>
          <w:sz w:val="27"/>
          <w:szCs w:val="27"/>
        </w:rPr>
        <w:t>YY: 2 số năm sinh </w:t>
      </w:r>
      <w:r>
        <w:rPr>
          <w:color w:val="000000"/>
          <w:sz w:val="27"/>
          <w:szCs w:val="27"/>
        </w:rPr>
        <w:br/>
      </w:r>
      <w:r>
        <w:rPr>
          <w:color w:val="000000"/>
          <w:sz w:val="27"/>
          <w:szCs w:val="27"/>
        </w:rPr>
        <w:t> </w:t>
      </w:r>
      <w:r>
        <w:rPr>
          <w:color w:val="000000"/>
          <w:sz w:val="27"/>
          <w:szCs w:val="27"/>
        </w:rPr>
        <w:t> </w:t>
      </w:r>
      <w:r>
        <w:rPr>
          <w:color w:val="000000"/>
          <w:sz w:val="27"/>
          <w:szCs w:val="27"/>
        </w:rPr>
        <w:t>Ví dụ: Nếu ngày sinh của Quý khách là ngày 12/10/1980 -&gt; 6 ký tự đầu tiên của mật khẩu sẽ là:</w:t>
      </w:r>
      <w:r>
        <w:rPr>
          <w:color w:val="000000"/>
          <w:sz w:val="27"/>
          <w:szCs w:val="27"/>
        </w:rPr>
        <w:t> </w:t>
      </w:r>
      <w:r>
        <w:rPr>
          <w:rStyle w:val="Strong"/>
          <w:color w:val="00FF33"/>
          <w:sz w:val="27"/>
          <w:szCs w:val="27"/>
        </w:rPr>
        <w:t>121080</w:t>
      </w:r>
      <w:r>
        <w:rPr>
          <w:color w:val="000000"/>
          <w:sz w:val="27"/>
          <w:szCs w:val="27"/>
        </w:rPr>
        <w:t> </w:t>
      </w:r>
      <w:r>
        <w:rPr>
          <w:color w:val="000000"/>
          <w:sz w:val="27"/>
          <w:szCs w:val="27"/>
        </w:rPr>
        <w:br/>
      </w:r>
      <w:r>
        <w:rPr>
          <w:color w:val="000000"/>
          <w:sz w:val="27"/>
          <w:szCs w:val="27"/>
        </w:rPr>
        <w:t> </w:t>
      </w:r>
      <w:r>
        <w:rPr>
          <w:color w:val="000000"/>
          <w:sz w:val="27"/>
          <w:szCs w:val="27"/>
        </w:rPr>
        <w:t>b. 6 ký tự tiếp theo: 6 số cuối cùng trên tài khoản giao dịch của Quý khách </w:t>
      </w:r>
      <w:r>
        <w:rPr>
          <w:color w:val="000000"/>
          <w:sz w:val="27"/>
          <w:szCs w:val="27"/>
        </w:rPr>
        <w:br/>
      </w:r>
      <w:r>
        <w:rPr>
          <w:color w:val="000000"/>
          <w:sz w:val="27"/>
          <w:szCs w:val="27"/>
        </w:rPr>
        <w:t> </w:t>
      </w:r>
      <w:r>
        <w:rPr>
          <w:color w:val="000000"/>
          <w:sz w:val="27"/>
          <w:szCs w:val="27"/>
        </w:rPr>
        <w:t> </w:t>
      </w:r>
      <w:r>
        <w:rPr>
          <w:color w:val="000000"/>
          <w:sz w:val="27"/>
          <w:szCs w:val="27"/>
        </w:rPr>
        <w:t>Ví dụ: Nếu số tài khoản giao dịch của Quý khách là: 999C123456 -&gt; 6 </w:t>
      </w:r>
      <w:r>
        <w:rPr>
          <w:color w:val="000000"/>
          <w:sz w:val="27"/>
          <w:szCs w:val="27"/>
        </w:rPr>
        <w:br/>
      </w:r>
      <w:r>
        <w:rPr>
          <w:color w:val="000000"/>
          <w:sz w:val="27"/>
          <w:szCs w:val="27"/>
        </w:rPr>
        <w:t> </w:t>
      </w:r>
      <w:r>
        <w:rPr>
          <w:color w:val="000000"/>
          <w:sz w:val="27"/>
          <w:szCs w:val="27"/>
        </w:rPr>
        <w:t> </w:t>
      </w:r>
      <w:r>
        <w:rPr>
          <w:color w:val="000000"/>
          <w:sz w:val="27"/>
          <w:szCs w:val="27"/>
        </w:rPr>
        <w:t>ký tự cuối cùng của mật khẩu sẽ là:</w:t>
      </w:r>
      <w:r>
        <w:rPr>
          <w:color w:val="000000"/>
          <w:sz w:val="27"/>
          <w:szCs w:val="27"/>
        </w:rPr>
        <w:t> </w:t>
      </w:r>
      <w:r>
        <w:rPr>
          <w:rStyle w:val="Strong"/>
          <w:color w:val="000066"/>
          <w:sz w:val="27"/>
          <w:szCs w:val="27"/>
        </w:rPr>
        <w:t>123456</w:t>
      </w:r>
      <w:r>
        <w:rPr>
          <w:color w:val="000000"/>
          <w:sz w:val="27"/>
          <w:szCs w:val="27"/>
        </w:rPr>
        <w:t> </w:t>
      </w:r>
      <w:r>
        <w:rPr>
          <w:color w:val="000000"/>
          <w:sz w:val="27"/>
          <w:szCs w:val="27"/>
        </w:rPr>
        <w:br/>
      </w:r>
      <w:r>
        <w:rPr>
          <w:color w:val="000000"/>
          <w:sz w:val="27"/>
          <w:szCs w:val="27"/>
        </w:rPr>
        <w:br/>
      </w:r>
      <w:r>
        <w:rPr>
          <w:color w:val="000000"/>
          <w:sz w:val="27"/>
          <w:szCs w:val="27"/>
        </w:rPr>
        <w:t> </w:t>
      </w:r>
      <w:r>
        <w:rPr>
          <w:color w:val="000000"/>
          <w:sz w:val="27"/>
          <w:szCs w:val="27"/>
        </w:rPr>
        <w:t> </w:t>
      </w:r>
      <w:r>
        <w:rPr>
          <w:color w:val="000000"/>
          <w:sz w:val="27"/>
          <w:szCs w:val="27"/>
        </w:rPr>
        <w:t>Theo ví dụ như trên, mật khẩu đầy đủ để mở Bảng Sao Kê Điện Tử sẽ là: </w:t>
      </w:r>
      <w:r>
        <w:rPr>
          <w:rStyle w:val="Strong"/>
          <w:color w:val="00FF33"/>
          <w:sz w:val="27"/>
          <w:szCs w:val="27"/>
        </w:rPr>
        <w:t>121080</w:t>
      </w:r>
      <w:r>
        <w:rPr>
          <w:rStyle w:val="Strong"/>
          <w:color w:val="000066"/>
          <w:sz w:val="27"/>
          <w:szCs w:val="27"/>
        </w:rPr>
        <w:t>123456</w:t>
      </w:r>
    </w:p>
    <w:p w:rsidR="003E1B14" w:rsidRDefault="003E1B14" w:rsidP="003E1B14">
      <w:pPr>
        <w:rPr>
          <w:sz w:val="24"/>
          <w:szCs w:val="24"/>
        </w:rPr>
      </w:pPr>
      <w:r>
        <w:rPr>
          <w:color w:val="000000"/>
          <w:sz w:val="27"/>
          <w:szCs w:val="27"/>
        </w:rPr>
        <w:t> </w:t>
      </w:r>
    </w:p>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5145"/>
        <w:gridCol w:w="5355"/>
      </w:tblGrid>
      <w:tr w:rsidR="003E1B14" w:rsidTr="009B3752">
        <w:trPr>
          <w:trHeight w:val="975"/>
          <w:tblCellSpacing w:w="15" w:type="dxa"/>
          <w:jc w:val="center"/>
        </w:trPr>
        <w:tc>
          <w:tcPr>
            <w:tcW w:w="0" w:type="auto"/>
            <w:shd w:val="clear" w:color="auto" w:fill="47E847"/>
            <w:vAlign w:val="center"/>
            <w:hideMark/>
          </w:tcPr>
          <w:p w:rsidR="003E1B14" w:rsidRDefault="003E1B14" w:rsidP="009B3752">
            <w:pPr>
              <w:jc w:val="center"/>
              <w:rPr>
                <w:b/>
                <w:bCs/>
              </w:rPr>
            </w:pPr>
            <w:r>
              <w:rPr>
                <w:rStyle w:val="Strong"/>
                <w:color w:val="FFFFFF"/>
                <w:sz w:val="30"/>
                <w:szCs w:val="30"/>
              </w:rPr>
              <w:t>121080</w:t>
            </w:r>
          </w:p>
        </w:tc>
        <w:tc>
          <w:tcPr>
            <w:tcW w:w="0" w:type="auto"/>
            <w:shd w:val="clear" w:color="auto" w:fill="0A1380"/>
            <w:vAlign w:val="center"/>
            <w:hideMark/>
          </w:tcPr>
          <w:p w:rsidR="003E1B14" w:rsidRDefault="003E1B14" w:rsidP="009B3752">
            <w:pPr>
              <w:jc w:val="center"/>
              <w:rPr>
                <w:b/>
                <w:bCs/>
              </w:rPr>
            </w:pPr>
            <w:r>
              <w:rPr>
                <w:rStyle w:val="Strong"/>
                <w:color w:val="FFFFFF"/>
                <w:sz w:val="30"/>
                <w:szCs w:val="30"/>
              </w:rPr>
              <w:t>1 2 3 4 5 6</w:t>
            </w:r>
          </w:p>
        </w:tc>
      </w:tr>
      <w:tr w:rsidR="003E1B14" w:rsidTr="009B3752">
        <w:trPr>
          <w:tblCellSpacing w:w="15" w:type="dxa"/>
          <w:jc w:val="center"/>
        </w:trPr>
        <w:tc>
          <w:tcPr>
            <w:tcW w:w="5100" w:type="dxa"/>
            <w:shd w:val="clear" w:color="auto" w:fill="00FF33"/>
            <w:vAlign w:val="center"/>
            <w:hideMark/>
          </w:tcPr>
          <w:p w:rsidR="003E1B14" w:rsidRDefault="003E1B14" w:rsidP="009B3752">
            <w:pPr>
              <w:pStyle w:val="NormalWeb"/>
              <w:jc w:val="center"/>
              <w:rPr>
                <w:b/>
                <w:bCs/>
                <w:color w:val="FFFFFF"/>
              </w:rPr>
            </w:pPr>
            <w:r>
              <w:rPr>
                <w:b/>
                <w:bCs/>
                <w:color w:val="FFFFFF"/>
              </w:rPr>
              <w:t>Ngày tháng năm sinh</w:t>
            </w:r>
            <w:r>
              <w:rPr>
                <w:b/>
                <w:bCs/>
                <w:color w:val="FFFFFF"/>
              </w:rPr>
              <w:br/>
              <w:t>DDMMYY</w:t>
            </w:r>
          </w:p>
        </w:tc>
        <w:tc>
          <w:tcPr>
            <w:tcW w:w="0" w:type="auto"/>
            <w:shd w:val="clear" w:color="auto" w:fill="000066"/>
            <w:vAlign w:val="center"/>
            <w:hideMark/>
          </w:tcPr>
          <w:p w:rsidR="003E1B14" w:rsidRDefault="003E1B14" w:rsidP="009B3752">
            <w:pPr>
              <w:pStyle w:val="NormalWeb"/>
              <w:jc w:val="center"/>
              <w:rPr>
                <w:b/>
                <w:bCs/>
                <w:color w:val="FFFFFF"/>
              </w:rPr>
            </w:pPr>
            <w:r>
              <w:rPr>
                <w:b/>
                <w:bCs/>
                <w:color w:val="FFFFFF"/>
              </w:rPr>
              <w:t>6 chữ số cuối</w:t>
            </w:r>
            <w:r>
              <w:rPr>
                <w:b/>
                <w:bCs/>
                <w:color w:val="FFFFFF"/>
              </w:rPr>
              <w:br/>
              <w:t>tài khoản giao dịch của Quý khách</w:t>
            </w:r>
          </w:p>
        </w:tc>
      </w:tr>
    </w:tbl>
    <w:p w:rsidR="003E1B14" w:rsidRDefault="003E1B14" w:rsidP="003E1B14">
      <w:pPr>
        <w:rPr>
          <w:sz w:val="24"/>
          <w:szCs w:val="24"/>
        </w:rPr>
      </w:pPr>
      <w:r>
        <w:rPr>
          <w:color w:val="000000"/>
          <w:sz w:val="27"/>
          <w:szCs w:val="27"/>
        </w:rPr>
        <w:t> </w:t>
      </w:r>
    </w:p>
    <w:p w:rsidR="003E1B14" w:rsidRDefault="003E1B14" w:rsidP="003E1B14">
      <w:pPr>
        <w:pStyle w:val="NormalWeb"/>
        <w:rPr>
          <w:color w:val="000000"/>
          <w:sz w:val="27"/>
          <w:szCs w:val="27"/>
        </w:rPr>
      </w:pPr>
      <w:r>
        <w:rPr>
          <w:color w:val="000000"/>
          <w:sz w:val="27"/>
          <w:szCs w:val="27"/>
        </w:rPr>
        <w:t xml:space="preserve">Trong trường hợp Quý khách có bất kỳ thắc mắc hoặc yêu cầu nào liên quan đến Bảng Sao Kê Điện Tử, vui lòng liên hệ Trung Tâm Dịch Vụ Khách Hàng theo số </w:t>
      </w:r>
      <w:r>
        <w:rPr>
          <w:color w:val="000000"/>
          <w:sz w:val="27"/>
          <w:szCs w:val="27"/>
        </w:rPr>
        <w:lastRenderedPageBreak/>
        <w:t>[headphone] hoặc [headhostline] hoặc gửi thư điện tử đến địa chỉ </w:t>
      </w:r>
      <w:hyperlink r:id="rId51" w:history="1">
        <w:r>
          <w:rPr>
            <w:rStyle w:val="Hyperlink"/>
          </w:rPr>
          <w:t>[heademail]</w:t>
        </w:r>
      </w:hyperlink>
      <w:r>
        <w:rPr>
          <w:color w:val="000000"/>
          <w:sz w:val="27"/>
          <w:szCs w:val="27"/>
        </w:rPr>
        <w:t> </w:t>
      </w:r>
      <w:r>
        <w:rPr>
          <w:color w:val="000000"/>
          <w:sz w:val="27"/>
          <w:szCs w:val="27"/>
        </w:rPr>
        <w:br/>
      </w:r>
      <w:r>
        <w:rPr>
          <w:color w:val="000000"/>
          <w:sz w:val="27"/>
          <w:szCs w:val="27"/>
        </w:rPr>
        <w:br/>
        <w:t>Cảm ơn quý khách đã sử dụng dịch vụ của VFM. Chúng tôi rất hân hạnh được phục vụ quý khách.</w:t>
      </w:r>
    </w:p>
    <w:p w:rsidR="003E1B14" w:rsidRDefault="003E1B14" w:rsidP="003E1B14">
      <w:pPr>
        <w:rPr>
          <w:sz w:val="24"/>
          <w:szCs w:val="24"/>
        </w:rPr>
      </w:pPr>
      <w:r>
        <w:rPr>
          <w:color w:val="000000"/>
          <w:sz w:val="27"/>
          <w:szCs w:val="27"/>
        </w:rPr>
        <w:t> </w:t>
      </w:r>
    </w:p>
    <w:p w:rsidR="003E1B14" w:rsidRDefault="00CE127E" w:rsidP="003E1B14">
      <w:r>
        <w:pict>
          <v:rect id="_x0000_i1026" style="width:451.3pt;height:1.5pt" o:hralign="center" o:hrstd="t" o:hrnoshade="t" o:hr="t" fillcolor="black" stroked="f"/>
        </w:pict>
      </w:r>
    </w:p>
    <w:p w:rsidR="003E1B14" w:rsidRDefault="003E1B14" w:rsidP="003E1B14">
      <w:pPr>
        <w:pStyle w:val="NormalWeb"/>
        <w:rPr>
          <w:color w:val="000000"/>
          <w:sz w:val="27"/>
          <w:szCs w:val="27"/>
        </w:rPr>
      </w:pPr>
      <w:r>
        <w:rPr>
          <w:i/>
          <w:iCs/>
          <w:color w:val="000000"/>
          <w:sz w:val="27"/>
          <w:szCs w:val="27"/>
        </w:rPr>
        <w:t>Thư điện tử này được gửi ra từ hệ thống tự động. Quý khách vui lòng không hồi âm về địa chỉ thư điện tử này. VFM duy trì tiêu chuẩn và thủ tục bảo mật nghiêm ngặt để ngăn chặn việc sử dụng trái phép thông tin của khách hàng.</w:t>
      </w:r>
    </w:p>
    <w:p w:rsidR="003E1B14" w:rsidRDefault="003E1B14" w:rsidP="003E1B14">
      <w:pPr>
        <w:pStyle w:val="NormalWeb"/>
        <w:rPr>
          <w:color w:val="000000"/>
          <w:sz w:val="27"/>
          <w:szCs w:val="27"/>
        </w:rPr>
      </w:pPr>
      <w:r>
        <w:rPr>
          <w:color w:val="000000"/>
          <w:sz w:val="27"/>
          <w:szCs w:val="27"/>
        </w:rPr>
        <w:t>Dear Valued Customer [p_fullname], </w:t>
      </w:r>
      <w:r>
        <w:rPr>
          <w:color w:val="000000"/>
          <w:sz w:val="27"/>
          <w:szCs w:val="27"/>
        </w:rPr>
        <w:br/>
      </w:r>
      <w:r>
        <w:rPr>
          <w:color w:val="000000"/>
          <w:sz w:val="27"/>
          <w:szCs w:val="27"/>
        </w:rPr>
        <w:br/>
        <w:t>Your eStatement for the month [p_month] is attached and ready for viewing. </w:t>
      </w:r>
      <w:r>
        <w:rPr>
          <w:color w:val="000000"/>
          <w:sz w:val="27"/>
          <w:szCs w:val="27"/>
        </w:rPr>
        <w:br/>
      </w:r>
      <w:r>
        <w:rPr>
          <w:color w:val="000000"/>
          <w:sz w:val="27"/>
          <w:szCs w:val="27"/>
        </w:rPr>
        <w:br/>
        <w:t>Your eStatement is in Adobe Acrobat PDF format version 7. You can download the latest version of Adobe Acrobat Reader from </w:t>
      </w:r>
      <w:hyperlink r:id="rId52" w:history="1">
        <w:r>
          <w:rPr>
            <w:rStyle w:val="Hyperlink"/>
          </w:rPr>
          <w:t>https://www.adobe.com</w:t>
        </w:r>
      </w:hyperlink>
      <w:r>
        <w:rPr>
          <w:color w:val="000000"/>
          <w:sz w:val="27"/>
          <w:szCs w:val="27"/>
        </w:rPr>
        <w:t>. For your security, it is password protected. Please refer to the instructions below for help with your password. </w:t>
      </w:r>
    </w:p>
    <w:p w:rsidR="003E1B14" w:rsidRDefault="00CE127E" w:rsidP="003E1B14">
      <w:pPr>
        <w:rPr>
          <w:sz w:val="24"/>
          <w:szCs w:val="24"/>
        </w:rPr>
      </w:pPr>
      <w:r>
        <w:pict>
          <v:rect id="_x0000_i1027" style="width:451.3pt;height:1.5pt" o:hralign="center" o:hrstd="t" o:hrnoshade="t" o:hr="t" fillcolor="black" stroked="f"/>
        </w:pict>
      </w:r>
    </w:p>
    <w:p w:rsidR="003E1B14" w:rsidRDefault="003E1B14" w:rsidP="003E1B14">
      <w:pPr>
        <w:pStyle w:val="Heading3"/>
        <w:rPr>
          <w:color w:val="000000"/>
        </w:rPr>
      </w:pPr>
      <w:r>
        <w:rPr>
          <w:color w:val="000000"/>
        </w:rPr>
        <w:t>About your password</w:t>
      </w:r>
    </w:p>
    <w:p w:rsidR="003E1B14" w:rsidRDefault="003E1B14" w:rsidP="003E1B14">
      <w:pPr>
        <w:pStyle w:val="NormalWeb"/>
        <w:rPr>
          <w:color w:val="000000"/>
          <w:sz w:val="27"/>
          <w:szCs w:val="27"/>
        </w:rPr>
      </w:pPr>
      <w:r>
        <w:rPr>
          <w:color w:val="000000"/>
          <w:sz w:val="27"/>
          <w:szCs w:val="27"/>
        </w:rPr>
        <w:t>To view your e-Statement, simply enter your default password in the following order: </w:t>
      </w:r>
      <w:r>
        <w:rPr>
          <w:color w:val="000000"/>
          <w:sz w:val="27"/>
          <w:szCs w:val="27"/>
        </w:rPr>
        <w:br/>
      </w:r>
      <w:r>
        <w:rPr>
          <w:color w:val="000000"/>
          <w:sz w:val="27"/>
          <w:szCs w:val="27"/>
        </w:rPr>
        <w:br/>
      </w:r>
      <w:r>
        <w:rPr>
          <w:color w:val="000000"/>
          <w:sz w:val="27"/>
          <w:szCs w:val="27"/>
        </w:rPr>
        <w:t> </w:t>
      </w:r>
      <w:r>
        <w:rPr>
          <w:color w:val="000000"/>
          <w:sz w:val="27"/>
          <w:szCs w:val="27"/>
        </w:rPr>
        <w:t>a. First 6 digits: Your date of birth in the “DDMMYY” format </w:t>
      </w:r>
      <w:r>
        <w:rPr>
          <w:color w:val="000000"/>
          <w:sz w:val="27"/>
          <w:szCs w:val="27"/>
        </w:rPr>
        <w:br/>
      </w:r>
      <w:r>
        <w:rPr>
          <w:color w:val="000000"/>
          <w:sz w:val="27"/>
          <w:szCs w:val="27"/>
        </w:rPr>
        <w:t> </w:t>
      </w:r>
      <w:r>
        <w:rPr>
          <w:color w:val="000000"/>
          <w:sz w:val="27"/>
          <w:szCs w:val="27"/>
        </w:rPr>
        <w:t> </w:t>
      </w:r>
      <w:r>
        <w:rPr>
          <w:color w:val="000000"/>
          <w:sz w:val="27"/>
          <w:szCs w:val="27"/>
        </w:rPr>
        <w:t>Example: Your date of birth is on 12 Oct 1980 -&gt; The first 6 digits of </w:t>
      </w:r>
      <w:r>
        <w:rPr>
          <w:color w:val="000000"/>
          <w:sz w:val="27"/>
          <w:szCs w:val="27"/>
        </w:rPr>
        <w:br/>
      </w:r>
      <w:r>
        <w:rPr>
          <w:color w:val="000000"/>
          <w:sz w:val="27"/>
          <w:szCs w:val="27"/>
        </w:rPr>
        <w:t> </w:t>
      </w:r>
      <w:r>
        <w:rPr>
          <w:color w:val="000000"/>
          <w:sz w:val="27"/>
          <w:szCs w:val="27"/>
        </w:rPr>
        <w:t> </w:t>
      </w:r>
      <w:r>
        <w:rPr>
          <w:color w:val="000000"/>
          <w:sz w:val="27"/>
          <w:szCs w:val="27"/>
        </w:rPr>
        <w:t xml:space="preserve">your password would be: </w:t>
      </w:r>
      <w:r>
        <w:rPr>
          <w:color w:val="000000"/>
          <w:sz w:val="27"/>
          <w:szCs w:val="27"/>
        </w:rPr>
        <w:t> </w:t>
      </w:r>
      <w:r>
        <w:rPr>
          <w:rStyle w:val="Strong"/>
          <w:color w:val="00FF33"/>
          <w:sz w:val="27"/>
          <w:szCs w:val="27"/>
        </w:rPr>
        <w:t>121080</w:t>
      </w:r>
      <w:r>
        <w:rPr>
          <w:color w:val="000000"/>
          <w:sz w:val="27"/>
          <w:szCs w:val="27"/>
        </w:rPr>
        <w:t> </w:t>
      </w:r>
      <w:r>
        <w:rPr>
          <w:color w:val="000000"/>
          <w:sz w:val="27"/>
          <w:szCs w:val="27"/>
        </w:rPr>
        <w:br/>
      </w:r>
      <w:r>
        <w:rPr>
          <w:color w:val="000000"/>
          <w:sz w:val="27"/>
          <w:szCs w:val="27"/>
        </w:rPr>
        <w:t> </w:t>
      </w:r>
      <w:r>
        <w:rPr>
          <w:color w:val="000000"/>
          <w:sz w:val="27"/>
          <w:szCs w:val="27"/>
        </w:rPr>
        <w:t>b. Next 6 digits: Last 8 digits of your account number </w:t>
      </w:r>
      <w:r>
        <w:rPr>
          <w:color w:val="000000"/>
          <w:sz w:val="27"/>
          <w:szCs w:val="27"/>
        </w:rPr>
        <w:br/>
      </w:r>
      <w:r>
        <w:rPr>
          <w:color w:val="000000"/>
          <w:sz w:val="27"/>
          <w:szCs w:val="27"/>
        </w:rPr>
        <w:t> </w:t>
      </w:r>
      <w:r>
        <w:rPr>
          <w:color w:val="000000"/>
          <w:sz w:val="27"/>
          <w:szCs w:val="27"/>
        </w:rPr>
        <w:t> </w:t>
      </w:r>
      <w:r>
        <w:rPr>
          <w:color w:val="000000"/>
          <w:sz w:val="27"/>
          <w:szCs w:val="27"/>
        </w:rPr>
        <w:t>Example: If your account number is 999C123456 -&gt; The last 6 digits of </w:t>
      </w:r>
      <w:r>
        <w:rPr>
          <w:color w:val="000000"/>
          <w:sz w:val="27"/>
          <w:szCs w:val="27"/>
        </w:rPr>
        <w:br/>
      </w:r>
      <w:r>
        <w:rPr>
          <w:color w:val="000000"/>
          <w:sz w:val="27"/>
          <w:szCs w:val="27"/>
        </w:rPr>
        <w:t> </w:t>
      </w:r>
      <w:r>
        <w:rPr>
          <w:color w:val="000000"/>
          <w:sz w:val="27"/>
          <w:szCs w:val="27"/>
        </w:rPr>
        <w:t> </w:t>
      </w:r>
      <w:r>
        <w:rPr>
          <w:color w:val="000000"/>
          <w:sz w:val="27"/>
          <w:szCs w:val="27"/>
        </w:rPr>
        <w:t>your password would be:</w:t>
      </w:r>
      <w:r>
        <w:rPr>
          <w:color w:val="000000"/>
          <w:sz w:val="27"/>
          <w:szCs w:val="27"/>
        </w:rPr>
        <w:t> </w:t>
      </w:r>
      <w:r>
        <w:rPr>
          <w:rStyle w:val="Strong"/>
          <w:color w:val="000066"/>
          <w:sz w:val="27"/>
          <w:szCs w:val="27"/>
        </w:rPr>
        <w:t>123456</w:t>
      </w:r>
      <w:r>
        <w:rPr>
          <w:color w:val="000000"/>
          <w:sz w:val="27"/>
          <w:szCs w:val="27"/>
        </w:rPr>
        <w:t> </w:t>
      </w:r>
      <w:r>
        <w:rPr>
          <w:color w:val="000000"/>
          <w:sz w:val="27"/>
          <w:szCs w:val="27"/>
        </w:rPr>
        <w:br/>
      </w:r>
      <w:r>
        <w:rPr>
          <w:color w:val="000000"/>
          <w:sz w:val="27"/>
          <w:szCs w:val="27"/>
        </w:rPr>
        <w:br/>
      </w:r>
      <w:r>
        <w:rPr>
          <w:color w:val="000000"/>
          <w:sz w:val="27"/>
          <w:szCs w:val="27"/>
        </w:rPr>
        <w:t> </w:t>
      </w:r>
      <w:r>
        <w:rPr>
          <w:color w:val="000000"/>
          <w:sz w:val="27"/>
          <w:szCs w:val="27"/>
        </w:rPr>
        <w:t> </w:t>
      </w:r>
      <w:r>
        <w:rPr>
          <w:color w:val="000000"/>
          <w:sz w:val="27"/>
          <w:szCs w:val="27"/>
        </w:rPr>
        <w:t>Your unique password to open your e-statement will be: </w:t>
      </w:r>
      <w:r>
        <w:rPr>
          <w:rStyle w:val="Strong"/>
          <w:color w:val="00FF33"/>
          <w:sz w:val="27"/>
          <w:szCs w:val="27"/>
        </w:rPr>
        <w:t>121080</w:t>
      </w:r>
      <w:r>
        <w:rPr>
          <w:rStyle w:val="Strong"/>
          <w:color w:val="000066"/>
          <w:sz w:val="27"/>
          <w:szCs w:val="27"/>
        </w:rPr>
        <w:t>123456</w:t>
      </w:r>
    </w:p>
    <w:p w:rsidR="003E1B14" w:rsidRDefault="003E1B14" w:rsidP="003E1B14">
      <w:pPr>
        <w:rPr>
          <w:sz w:val="24"/>
          <w:szCs w:val="24"/>
        </w:rPr>
      </w:pPr>
      <w:r>
        <w:rPr>
          <w:color w:val="000000"/>
          <w:sz w:val="27"/>
          <w:szCs w:val="27"/>
        </w:rPr>
        <w:t> </w:t>
      </w:r>
    </w:p>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5145"/>
        <w:gridCol w:w="5355"/>
      </w:tblGrid>
      <w:tr w:rsidR="003E1B14" w:rsidTr="009B3752">
        <w:trPr>
          <w:trHeight w:val="975"/>
          <w:tblCellSpacing w:w="15" w:type="dxa"/>
          <w:jc w:val="center"/>
        </w:trPr>
        <w:tc>
          <w:tcPr>
            <w:tcW w:w="0" w:type="auto"/>
            <w:shd w:val="clear" w:color="auto" w:fill="47E847"/>
            <w:vAlign w:val="center"/>
            <w:hideMark/>
          </w:tcPr>
          <w:p w:rsidR="003E1B14" w:rsidRDefault="003E1B14" w:rsidP="009B3752">
            <w:pPr>
              <w:jc w:val="center"/>
              <w:rPr>
                <w:b/>
                <w:bCs/>
              </w:rPr>
            </w:pPr>
            <w:r>
              <w:rPr>
                <w:rStyle w:val="Strong"/>
                <w:color w:val="FFFFFF"/>
                <w:sz w:val="30"/>
                <w:szCs w:val="30"/>
              </w:rPr>
              <w:t>121080</w:t>
            </w:r>
          </w:p>
        </w:tc>
        <w:tc>
          <w:tcPr>
            <w:tcW w:w="0" w:type="auto"/>
            <w:shd w:val="clear" w:color="auto" w:fill="0A1380"/>
            <w:vAlign w:val="center"/>
            <w:hideMark/>
          </w:tcPr>
          <w:p w:rsidR="003E1B14" w:rsidRDefault="003E1B14" w:rsidP="009B3752">
            <w:pPr>
              <w:jc w:val="center"/>
              <w:rPr>
                <w:b/>
                <w:bCs/>
              </w:rPr>
            </w:pPr>
            <w:r>
              <w:rPr>
                <w:rStyle w:val="Strong"/>
                <w:color w:val="FFFFFF"/>
                <w:sz w:val="30"/>
                <w:szCs w:val="30"/>
              </w:rPr>
              <w:t>1 2 3 4 5 6</w:t>
            </w:r>
          </w:p>
        </w:tc>
      </w:tr>
      <w:tr w:rsidR="003E1B14" w:rsidTr="009B3752">
        <w:trPr>
          <w:tblCellSpacing w:w="15" w:type="dxa"/>
          <w:jc w:val="center"/>
        </w:trPr>
        <w:tc>
          <w:tcPr>
            <w:tcW w:w="5100" w:type="dxa"/>
            <w:shd w:val="clear" w:color="auto" w:fill="00FF33"/>
            <w:vAlign w:val="center"/>
            <w:hideMark/>
          </w:tcPr>
          <w:p w:rsidR="003E1B14" w:rsidRDefault="003E1B14" w:rsidP="009B3752">
            <w:pPr>
              <w:pStyle w:val="NormalWeb"/>
              <w:jc w:val="center"/>
              <w:rPr>
                <w:b/>
                <w:bCs/>
                <w:color w:val="FFFFFF"/>
              </w:rPr>
            </w:pPr>
            <w:r>
              <w:rPr>
                <w:b/>
                <w:bCs/>
                <w:color w:val="FFFFFF"/>
              </w:rPr>
              <w:t>Date of birth</w:t>
            </w:r>
            <w:r>
              <w:rPr>
                <w:b/>
                <w:bCs/>
                <w:color w:val="FFFFFF"/>
              </w:rPr>
              <w:br/>
              <w:t>DDMMYY</w:t>
            </w:r>
          </w:p>
        </w:tc>
        <w:tc>
          <w:tcPr>
            <w:tcW w:w="0" w:type="auto"/>
            <w:shd w:val="clear" w:color="auto" w:fill="000066"/>
            <w:vAlign w:val="center"/>
            <w:hideMark/>
          </w:tcPr>
          <w:p w:rsidR="003E1B14" w:rsidRDefault="003E1B14" w:rsidP="009B3752">
            <w:pPr>
              <w:pStyle w:val="NormalWeb"/>
              <w:jc w:val="center"/>
              <w:rPr>
                <w:b/>
                <w:bCs/>
                <w:color w:val="FFFFFF"/>
              </w:rPr>
            </w:pPr>
            <w:r>
              <w:rPr>
                <w:b/>
                <w:bCs/>
                <w:color w:val="FFFFFF"/>
              </w:rPr>
              <w:t>Last 6 digits of your</w:t>
            </w:r>
            <w:r>
              <w:rPr>
                <w:b/>
                <w:bCs/>
                <w:color w:val="FFFFFF"/>
              </w:rPr>
              <w:br/>
              <w:t>account number</w:t>
            </w:r>
          </w:p>
        </w:tc>
      </w:tr>
    </w:tbl>
    <w:p w:rsidR="003E1B14" w:rsidRDefault="003E1B14" w:rsidP="003E1B14">
      <w:pPr>
        <w:rPr>
          <w:sz w:val="24"/>
          <w:szCs w:val="24"/>
        </w:rPr>
      </w:pPr>
      <w:r>
        <w:rPr>
          <w:color w:val="000000"/>
          <w:sz w:val="27"/>
          <w:szCs w:val="27"/>
        </w:rPr>
        <w:t> </w:t>
      </w:r>
    </w:p>
    <w:p w:rsidR="003E1B14" w:rsidRDefault="003E1B14" w:rsidP="003E1B14">
      <w:pPr>
        <w:pStyle w:val="NormalWeb"/>
        <w:rPr>
          <w:color w:val="000000"/>
          <w:sz w:val="27"/>
          <w:szCs w:val="27"/>
        </w:rPr>
      </w:pPr>
      <w:r>
        <w:rPr>
          <w:color w:val="000000"/>
          <w:sz w:val="27"/>
          <w:szCs w:val="27"/>
        </w:rPr>
        <w:lastRenderedPageBreak/>
        <w:t>Should you have any questions or require further information, please contact our VFM Contact Centre at [headphone] or [headhostline] or write to </w:t>
      </w:r>
      <w:hyperlink r:id="rId53" w:history="1">
        <w:r>
          <w:rPr>
            <w:rStyle w:val="Hyperlink"/>
          </w:rPr>
          <w:t>[heademail]</w:t>
        </w:r>
      </w:hyperlink>
      <w:r>
        <w:rPr>
          <w:color w:val="000000"/>
          <w:sz w:val="27"/>
          <w:szCs w:val="27"/>
        </w:rPr>
        <w:t> </w:t>
      </w:r>
      <w:r>
        <w:rPr>
          <w:color w:val="000000"/>
          <w:sz w:val="27"/>
          <w:szCs w:val="27"/>
        </w:rPr>
        <w:br/>
      </w:r>
      <w:r>
        <w:rPr>
          <w:color w:val="000000"/>
          <w:sz w:val="27"/>
          <w:szCs w:val="27"/>
        </w:rPr>
        <w:br/>
        <w:t>Thank you for trading with VFM. It has been a pleasure serving you.</w:t>
      </w:r>
    </w:p>
    <w:p w:rsidR="003E1B14" w:rsidRPr="00395EAD" w:rsidRDefault="003E1B14" w:rsidP="003E1B14"/>
    <w:p w:rsidR="003E1B14" w:rsidRDefault="003E1B14" w:rsidP="003E1B14">
      <w:pPr>
        <w:rPr>
          <w:b/>
        </w:rPr>
      </w:pPr>
    </w:p>
    <w:p w:rsidR="003E1B14" w:rsidRDefault="003E1B14" w:rsidP="003E1B14">
      <w:pPr>
        <w:rPr>
          <w:b/>
        </w:rPr>
      </w:pPr>
    </w:p>
    <w:p w:rsidR="003E1B14" w:rsidRDefault="003E1B14" w:rsidP="0006632D"/>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Default="003E1B14" w:rsidP="003E1B14"/>
    <w:p w:rsidR="003E1B14" w:rsidRPr="003E1B14" w:rsidRDefault="003E1B14" w:rsidP="003E1B14"/>
    <w:p w:rsidR="003E1B14" w:rsidRDefault="003E1B14" w:rsidP="003E1B14"/>
    <w:p w:rsidR="003E1B14" w:rsidRDefault="003E1B14" w:rsidP="003E1B14"/>
    <w:p w:rsidR="003E1B14" w:rsidRDefault="003E1B14" w:rsidP="003E1B14">
      <w:pPr>
        <w:ind w:firstLine="720"/>
      </w:pPr>
    </w:p>
    <w:p w:rsidR="003E1B14" w:rsidRDefault="003E1B14" w:rsidP="003E1B14">
      <w:pPr>
        <w:ind w:firstLine="720"/>
      </w:pPr>
    </w:p>
    <w:p w:rsidR="003E1B14" w:rsidRDefault="003E1B14" w:rsidP="00056FD0">
      <w:pPr>
        <w:tabs>
          <w:tab w:val="left" w:pos="1461"/>
        </w:tabs>
        <w:rPr>
          <w:b/>
        </w:rPr>
      </w:pPr>
      <w:r>
        <w:rPr>
          <w:b/>
        </w:rPr>
        <w:t>T900</w:t>
      </w:r>
      <w:r w:rsidRPr="0006632D">
        <w:rPr>
          <w:b/>
        </w:rPr>
        <w:t>E</w:t>
      </w:r>
      <w:r w:rsidR="00056FD0">
        <w:rPr>
          <w:b/>
        </w:rPr>
        <w:t xml:space="preserve">: </w:t>
      </w:r>
      <w:r w:rsidR="00056FD0" w:rsidRPr="00056FD0">
        <w:rPr>
          <w:b/>
        </w:rPr>
        <w:t>THÔNG BÁO MẬT KHẨU ĐĂNG NHẬP CỦA NSD (USER)</w:t>
      </w:r>
      <w:r w:rsidR="00056FD0">
        <w:rPr>
          <w:b/>
        </w:rPr>
        <w:t xml:space="preserve">/ </w:t>
      </w:r>
      <w:r w:rsidR="00056FD0" w:rsidRPr="00056FD0">
        <w:rPr>
          <w:b/>
        </w:rPr>
        <w:t>LOGIN PASSWORD NOTIFICATION FOR NSD (USER)</w:t>
      </w:r>
    </w:p>
    <w:p w:rsidR="00056FD0" w:rsidRDefault="00056FD0" w:rsidP="00056FD0">
      <w:pPr>
        <w:tabs>
          <w:tab w:val="left" w:pos="1461"/>
        </w:tabs>
        <w:rPr>
          <w:b/>
        </w:rPr>
      </w:pPr>
    </w:p>
    <w:p w:rsidR="003E1B14" w:rsidRPr="00F0392D" w:rsidRDefault="003E1B14" w:rsidP="003E1B14">
      <w:r>
        <w:rPr>
          <w:color w:val="000000"/>
          <w:sz w:val="27"/>
          <w:szCs w:val="27"/>
        </w:rPr>
        <w:lastRenderedPageBreak/>
        <w:t>Dear Mr./Ms. [tlfullname], </w:t>
      </w:r>
      <w:r>
        <w:rPr>
          <w:color w:val="000000"/>
          <w:sz w:val="27"/>
          <w:szCs w:val="27"/>
        </w:rPr>
        <w:br/>
      </w:r>
      <w:r>
        <w:rPr>
          <w:color w:val="000000"/>
          <w:sz w:val="27"/>
          <w:szCs w:val="27"/>
        </w:rPr>
        <w:br/>
        <w:t>Dịch vụ Giao dịch điện tử VF-iTrade cho hỗ trợ quản lý giao dịch của bạn đã được kích hoạt (</w:t>
      </w:r>
      <w:r>
        <w:rPr>
          <w:i/>
          <w:iCs/>
          <w:color w:val="000000"/>
          <w:sz w:val="27"/>
          <w:szCs w:val="27"/>
        </w:rPr>
        <w:t>Your VF-iTrade support has been created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[tlname]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t>- Ngày có hiệu lực (</w:t>
      </w:r>
      <w:r>
        <w:rPr>
          <w:i/>
          <w:iCs/>
          <w:color w:val="000000"/>
          <w:sz w:val="27"/>
          <w:szCs w:val="27"/>
        </w:rPr>
        <w:t>Effective date</w:t>
      </w:r>
      <w:r>
        <w:rPr>
          <w:color w:val="000000"/>
          <w:sz w:val="27"/>
          <w:szCs w:val="27"/>
        </w:rPr>
        <w:t>): [currdate] </w:t>
      </w:r>
      <w:r>
        <w:rPr>
          <w:color w:val="000000"/>
          <w:sz w:val="27"/>
          <w:szCs w:val="27"/>
        </w:rPr>
        <w:br/>
      </w:r>
      <w:r>
        <w:rPr>
          <w:color w:val="000000"/>
          <w:sz w:val="27"/>
          <w:szCs w:val="27"/>
        </w:rPr>
        <w:br/>
      </w:r>
      <w:r>
        <w:rPr>
          <w:color w:val="000000"/>
          <w:sz w:val="27"/>
          <w:szCs w:val="27"/>
        </w:rPr>
        <w:br/>
        <w:t>Bạn thể truy cập các hệ thống VF-iTrade và tham khảo hướng dẫn sử dụng theo đường dẫn dưới đây (</w:t>
      </w:r>
      <w:r>
        <w:rPr>
          <w:i/>
          <w:iCs/>
          <w:color w:val="000000"/>
          <w:sz w:val="27"/>
          <w:szCs w:val="27"/>
        </w:rPr>
        <w:t>You can access VF-iTrade systems and refer to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 xml:space="preserve">Đăng nhập </w:t>
      </w:r>
      <w:del w:id="165" w:author="Admin" w:date="2018-08-31T11:11:00Z">
        <w:r w:rsidDel="007A4443">
          <w:rPr>
            <w:color w:val="000000"/>
            <w:sz w:val="27"/>
            <w:szCs w:val="27"/>
          </w:rPr>
          <w:delText>VFM eTrading</w:delText>
        </w:r>
      </w:del>
      <w:ins w:id="166" w:author="Admin" w:date="2018-08-31T11:11:00Z">
        <w:r w:rsidR="007A4443">
          <w:rPr>
            <w:color w:val="000000"/>
            <w:sz w:val="27"/>
            <w:szCs w:val="27"/>
          </w:rPr>
          <w:t>VF-iTrade</w:t>
        </w:r>
      </w:ins>
      <w:r>
        <w:rPr>
          <w:color w:val="000000"/>
          <w:sz w:val="27"/>
          <w:szCs w:val="27"/>
        </w:rPr>
        <w:t xml:space="preserve"> tại đây ( </w:t>
      </w:r>
      <w:r>
        <w:rPr>
          <w:i/>
          <w:iCs/>
          <w:color w:val="000000"/>
          <w:sz w:val="27"/>
          <w:szCs w:val="27"/>
        </w:rPr>
        <w:t>Logon VF-iTrade here</w:t>
      </w:r>
      <w:r>
        <w:rPr>
          <w:color w:val="000000"/>
          <w:sz w:val="27"/>
          <w:szCs w:val="27"/>
        </w:rPr>
        <w:t>): </w:t>
      </w:r>
      <w:r>
        <w:rPr>
          <w:color w:val="000000"/>
          <w:sz w:val="27"/>
          <w:szCs w:val="27"/>
        </w:rPr>
        <w:br/>
      </w:r>
      <w:hyperlink r:id="rId54"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167" w:author="Admin" w:date="2018-08-31T11:11:00Z">
        <w:r w:rsidDel="007A4443">
          <w:rPr>
            <w:color w:val="000000"/>
            <w:sz w:val="27"/>
            <w:szCs w:val="27"/>
          </w:rPr>
          <w:br/>
          <w:delText>Bộ phận Giao dịch điện tử (</w:delText>
        </w:r>
        <w:r w:rsidDel="007A4443">
          <w:rPr>
            <w:i/>
            <w:iCs/>
            <w:color w:val="000000"/>
            <w:sz w:val="27"/>
            <w:szCs w:val="27"/>
          </w:rPr>
          <w:delText>(VF-iTrade Department)</w:delText>
        </w:r>
        <w:r w:rsidDel="007A4443">
          <w:rPr>
            <w:color w:val="000000"/>
            <w:sz w:val="27"/>
            <w:szCs w:val="27"/>
          </w:rPr>
          <w:delText>) </w:delText>
        </w:r>
        <w:r w:rsidDel="007A4443">
          <w:rPr>
            <w:color w:val="000000"/>
            <w:sz w:val="27"/>
            <w:szCs w:val="27"/>
          </w:rPr>
          <w:br/>
        </w:r>
        <w:r w:rsidDel="007A4443">
          <w:rPr>
            <w:i/>
            <w:iCs/>
            <w:color w:val="000000"/>
            <w:sz w:val="27"/>
            <w:szCs w:val="27"/>
          </w:rPr>
          <w:delText>VFM Services </w:delText>
        </w:r>
      </w:del>
      <w:r>
        <w:rPr>
          <w:color w:val="000000"/>
          <w:sz w:val="27"/>
          <w:szCs w:val="27"/>
        </w:rPr>
        <w:br/>
      </w:r>
      <w:r>
        <w:rPr>
          <w:rStyle w:val="Strong"/>
          <w:color w:val="000000"/>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55" w:history="1">
        <w:r>
          <w:rPr>
            <w:rStyle w:val="Hyperlink"/>
            <w:sz w:val="27"/>
            <w:szCs w:val="27"/>
          </w:rPr>
          <w:t>[heademail]</w:t>
        </w:r>
      </w:hyperlink>
      <w:r>
        <w:rPr>
          <w:color w:val="000000"/>
          <w:sz w:val="27"/>
          <w:szCs w:val="27"/>
        </w:rPr>
        <w:t> </w:t>
      </w:r>
      <w:r>
        <w:rPr>
          <w:color w:val="000000"/>
          <w:sz w:val="27"/>
          <w:szCs w:val="27"/>
        </w:rPr>
        <w:br/>
        <w:t>Website:</w:t>
      </w:r>
      <w:hyperlink r:id="rId56" w:history="1">
        <w:r>
          <w:rPr>
            <w:rStyle w:val="Hyperlink"/>
            <w:sz w:val="27"/>
            <w:szCs w:val="27"/>
          </w:rPr>
          <w:t>[headweb]</w:t>
        </w:r>
      </w:hyperlink>
    </w:p>
    <w:p w:rsidR="003E1B14" w:rsidRDefault="003E1B14" w:rsidP="003E1B14">
      <w:pPr>
        <w:rPr>
          <w:b/>
        </w:rPr>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Default="003E1B14" w:rsidP="003E1B14">
      <w:pPr>
        <w:rPr>
          <w:b/>
        </w:rPr>
      </w:pPr>
      <w:r>
        <w:rPr>
          <w:b/>
        </w:rPr>
        <w:t>T901</w:t>
      </w:r>
      <w:r w:rsidRPr="0006632D">
        <w:rPr>
          <w:b/>
        </w:rPr>
        <w:t>E</w:t>
      </w:r>
      <w:r w:rsidR="00056FD0">
        <w:rPr>
          <w:b/>
        </w:rPr>
        <w:t xml:space="preserve">: </w:t>
      </w:r>
      <w:r w:rsidR="00056FD0" w:rsidRPr="00056FD0">
        <w:rPr>
          <w:b/>
        </w:rPr>
        <w:t>Thông báo thay đổi mật khẩu NSD thành công</w:t>
      </w:r>
      <w:r w:rsidR="00056FD0">
        <w:rPr>
          <w:b/>
        </w:rPr>
        <w:t xml:space="preserve">/ </w:t>
      </w:r>
      <w:r w:rsidR="00056FD0" w:rsidRPr="00056FD0">
        <w:rPr>
          <w:b/>
        </w:rPr>
        <w:t>Change password of User successful</w:t>
      </w:r>
    </w:p>
    <w:p w:rsidR="00056FD0" w:rsidRDefault="00056FD0" w:rsidP="003E1B14">
      <w:pPr>
        <w:rPr>
          <w:b/>
        </w:rPr>
      </w:pPr>
    </w:p>
    <w:p w:rsidR="003E1B14" w:rsidRPr="00583F99" w:rsidRDefault="003E1B14" w:rsidP="003E1B14">
      <w:r>
        <w:rPr>
          <w:color w:val="000000"/>
          <w:sz w:val="27"/>
          <w:szCs w:val="27"/>
        </w:rPr>
        <w:lastRenderedPageBreak/>
        <w:t>Dear Mr./Ms. [tlfullname], </w:t>
      </w:r>
      <w:r>
        <w:rPr>
          <w:color w:val="000000"/>
          <w:sz w:val="27"/>
          <w:szCs w:val="27"/>
        </w:rPr>
        <w:br/>
      </w:r>
      <w:r>
        <w:rPr>
          <w:color w:val="000000"/>
          <w:sz w:val="27"/>
          <w:szCs w:val="27"/>
        </w:rPr>
        <w:br/>
        <w:t>Mật khẩu đăng nhập của tài khoản quản lý [tlname] đã được thay đổi thành công (</w:t>
      </w:r>
      <w:r>
        <w:rPr>
          <w:i/>
          <w:iCs/>
          <w:color w:val="000000"/>
          <w:sz w:val="27"/>
          <w:szCs w:val="27"/>
        </w:rPr>
        <w:t>The login password for the [tlname] managed account has been successfully changed</w:t>
      </w:r>
      <w:r>
        <w:rPr>
          <w:color w:val="000000"/>
          <w:sz w:val="27"/>
          <w:szCs w:val="27"/>
        </w:rPr>
        <w:t>). </w:t>
      </w:r>
      <w:r>
        <w:rPr>
          <w:color w:val="000000"/>
          <w:sz w:val="27"/>
          <w:szCs w:val="27"/>
        </w:rPr>
        <w:br/>
      </w:r>
      <w:r>
        <w:rPr>
          <w:color w:val="000000"/>
          <w:sz w:val="27"/>
          <w:szCs w:val="27"/>
        </w:rPr>
        <w:br/>
      </w:r>
      <w:r>
        <w:rPr>
          <w:color w:val="000000"/>
          <w:sz w:val="27"/>
          <w:szCs w:val="27"/>
        </w:rPr>
        <w:br/>
        <w:t>Bạn thể truy cập các hệ thống VF-iTrade và tham khảo hướng dẫn sử dụng theo đường dẫn dưới đây (</w:t>
      </w:r>
      <w:r>
        <w:rPr>
          <w:i/>
          <w:iCs/>
          <w:color w:val="000000"/>
          <w:sz w:val="27"/>
          <w:szCs w:val="27"/>
        </w:rPr>
        <w:t>You can access VF-iTrade systems and consult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Đăng nhập VF-iTrade tại đây ( </w:t>
      </w:r>
      <w:r>
        <w:rPr>
          <w:i/>
          <w:iCs/>
          <w:color w:val="000000"/>
          <w:sz w:val="27"/>
          <w:szCs w:val="27"/>
        </w:rPr>
        <w:t>Logon VF-iTrade at here</w:t>
      </w:r>
      <w:r>
        <w:rPr>
          <w:color w:val="000000"/>
          <w:sz w:val="27"/>
          <w:szCs w:val="27"/>
        </w:rPr>
        <w:t>): </w:t>
      </w:r>
      <w:r>
        <w:rPr>
          <w:color w:val="000000"/>
          <w:sz w:val="27"/>
          <w:szCs w:val="27"/>
        </w:rPr>
        <w:br/>
      </w:r>
      <w:hyperlink r:id="rId57"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del w:id="168" w:author="Admin" w:date="2018-08-31T11:11:00Z">
        <w:r w:rsidDel="007A4443">
          <w:rPr>
            <w:color w:val="000000"/>
            <w:sz w:val="27"/>
            <w:szCs w:val="27"/>
          </w:rPr>
          <w:br/>
          <w:delText>Bộ phận Giao dịch điện tử (</w:delText>
        </w:r>
        <w:r w:rsidDel="007A4443">
          <w:rPr>
            <w:i/>
            <w:iCs/>
            <w:color w:val="000000"/>
            <w:sz w:val="27"/>
            <w:szCs w:val="27"/>
          </w:rPr>
          <w:delText>VF-iTrade Department</w:delText>
        </w:r>
        <w:r w:rsidDel="007A4443">
          <w:rPr>
            <w:color w:val="000000"/>
            <w:sz w:val="27"/>
            <w:szCs w:val="27"/>
          </w:rPr>
          <w:delText>) </w:delText>
        </w:r>
        <w:r w:rsidDel="007A4443">
          <w:rPr>
            <w:color w:val="000000"/>
            <w:sz w:val="27"/>
            <w:szCs w:val="27"/>
          </w:rPr>
          <w:br/>
        </w:r>
        <w:r w:rsidDel="007A4443">
          <w:rPr>
            <w:i/>
            <w:iCs/>
            <w:color w:val="000000"/>
            <w:sz w:val="27"/>
            <w:szCs w:val="27"/>
          </w:rPr>
          <w:delText>VFM Services </w:delText>
        </w:r>
      </w:del>
      <w:r>
        <w:rPr>
          <w:color w:val="000000"/>
          <w:sz w:val="27"/>
          <w:szCs w:val="27"/>
        </w:rPr>
        <w:br/>
      </w:r>
      <w:r>
        <w:rPr>
          <w:rStyle w:val="Strong"/>
          <w:color w:val="000000"/>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 </w:t>
      </w:r>
      <w:hyperlink r:id="rId58" w:history="1">
        <w:r>
          <w:rPr>
            <w:rStyle w:val="Hyperlink"/>
            <w:sz w:val="27"/>
            <w:szCs w:val="27"/>
          </w:rPr>
          <w:t>[heademail]</w:t>
        </w:r>
      </w:hyperlink>
      <w:r>
        <w:rPr>
          <w:color w:val="000000"/>
          <w:sz w:val="27"/>
          <w:szCs w:val="27"/>
        </w:rPr>
        <w:t> </w:t>
      </w:r>
      <w:r>
        <w:rPr>
          <w:color w:val="000000"/>
          <w:sz w:val="27"/>
          <w:szCs w:val="27"/>
        </w:rPr>
        <w:br/>
        <w:t>Website:</w:t>
      </w:r>
      <w:hyperlink r:id="rId59" w:history="1">
        <w:r>
          <w:rPr>
            <w:rStyle w:val="Hyperlink"/>
            <w:sz w:val="27"/>
            <w:szCs w:val="27"/>
          </w:rPr>
          <w:t>[headweb]</w:t>
        </w:r>
      </w:hyperlink>
    </w:p>
    <w:p w:rsidR="003E1B14" w:rsidRDefault="003E1B14" w:rsidP="003E1B14">
      <w:pPr>
        <w:rPr>
          <w:b/>
        </w:rPr>
      </w:pPr>
    </w:p>
    <w:p w:rsidR="003E1B14" w:rsidRDefault="003E1B14" w:rsidP="003E1B14">
      <w:pPr>
        <w:ind w:firstLine="720"/>
      </w:pPr>
    </w:p>
    <w:p w:rsidR="003E1B14" w:rsidRDefault="003E1B14" w:rsidP="003E1B14">
      <w:pPr>
        <w:ind w:firstLine="720"/>
      </w:pPr>
    </w:p>
    <w:p w:rsidR="003E1B14" w:rsidRDefault="003E1B14" w:rsidP="003E1B14">
      <w:pPr>
        <w:ind w:firstLine="720"/>
      </w:pPr>
    </w:p>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Pr="003E1B14" w:rsidRDefault="003E1B14" w:rsidP="003E1B14"/>
    <w:p w:rsidR="003E1B14" w:rsidRDefault="003E1B14" w:rsidP="003E1B14"/>
    <w:p w:rsidR="003E1B14" w:rsidRDefault="003E1B14" w:rsidP="003E1B14"/>
    <w:p w:rsidR="003E1B14" w:rsidRDefault="003E1B14" w:rsidP="003E1B14"/>
    <w:p w:rsidR="003E1B14" w:rsidRDefault="003E1B14" w:rsidP="003E1B14">
      <w:pPr>
        <w:rPr>
          <w:b/>
        </w:rPr>
      </w:pPr>
      <w:r>
        <w:rPr>
          <w:b/>
        </w:rPr>
        <w:t>T902</w:t>
      </w:r>
      <w:r w:rsidRPr="0006632D">
        <w:rPr>
          <w:b/>
        </w:rPr>
        <w:t>E</w:t>
      </w:r>
      <w:r w:rsidR="00056FD0">
        <w:rPr>
          <w:b/>
        </w:rPr>
        <w:t xml:space="preserve">: </w:t>
      </w:r>
      <w:r w:rsidR="00056FD0" w:rsidRPr="00056FD0">
        <w:rPr>
          <w:b/>
        </w:rPr>
        <w:t>THÔNG BÁO MẬT KHẨU ĐĂNG NHẬP CỦA NSD (USER)</w:t>
      </w:r>
      <w:r w:rsidR="00056FD0">
        <w:rPr>
          <w:b/>
        </w:rPr>
        <w:t xml:space="preserve">/ </w:t>
      </w:r>
      <w:r w:rsidR="00056FD0" w:rsidRPr="00056FD0">
        <w:rPr>
          <w:b/>
        </w:rPr>
        <w:t>LOGIN PASSWORD NOTIFICATION FOR USER</w:t>
      </w:r>
    </w:p>
    <w:p w:rsidR="003E1B14" w:rsidRDefault="003E1B14" w:rsidP="003E1B14">
      <w:pPr>
        <w:pStyle w:val="NormalWeb"/>
        <w:rPr>
          <w:color w:val="000000"/>
          <w:sz w:val="27"/>
          <w:szCs w:val="27"/>
        </w:rPr>
      </w:pPr>
      <w:r>
        <w:rPr>
          <w:color w:val="000000"/>
          <w:sz w:val="27"/>
          <w:szCs w:val="27"/>
        </w:rPr>
        <w:lastRenderedPageBreak/>
        <w:t>Dear Mr./Ms. [tlfullname], </w:t>
      </w:r>
      <w:r>
        <w:rPr>
          <w:color w:val="000000"/>
          <w:sz w:val="27"/>
          <w:szCs w:val="27"/>
        </w:rPr>
        <w:br/>
      </w:r>
      <w:r>
        <w:rPr>
          <w:color w:val="000000"/>
          <w:sz w:val="27"/>
          <w:szCs w:val="27"/>
        </w:rPr>
        <w:br/>
        <w:t>Dịch vụ Giao dịch điện tử VF-iTrade cho hỗ trợ quản lý giao dịch của bạn đã được cập nhật (</w:t>
      </w:r>
      <w:r>
        <w:rPr>
          <w:i/>
          <w:iCs/>
          <w:color w:val="000000"/>
          <w:sz w:val="27"/>
          <w:szCs w:val="27"/>
        </w:rPr>
        <w:t>Your VF-iTrade support has been updated</w:t>
      </w:r>
      <w:r>
        <w:rPr>
          <w:color w:val="000000"/>
          <w:sz w:val="27"/>
          <w:szCs w:val="27"/>
        </w:rPr>
        <w:t>). </w:t>
      </w:r>
      <w:r>
        <w:rPr>
          <w:color w:val="000000"/>
          <w:sz w:val="27"/>
          <w:szCs w:val="27"/>
        </w:rPr>
        <w:br/>
        <w:t>- Tên đăng nhập (</w:t>
      </w:r>
      <w:r>
        <w:rPr>
          <w:i/>
          <w:iCs/>
          <w:color w:val="000000"/>
          <w:sz w:val="27"/>
          <w:szCs w:val="27"/>
        </w:rPr>
        <w:t>Username</w:t>
      </w:r>
      <w:r>
        <w:rPr>
          <w:color w:val="000000"/>
          <w:sz w:val="27"/>
          <w:szCs w:val="27"/>
        </w:rPr>
        <w:t>): [tlname] </w:t>
      </w:r>
      <w:r>
        <w:rPr>
          <w:color w:val="000000"/>
          <w:sz w:val="27"/>
          <w:szCs w:val="27"/>
        </w:rPr>
        <w:br/>
        <w:t>- Mật khẩu đăng nhập (</w:t>
      </w:r>
      <w:r>
        <w:rPr>
          <w:i/>
          <w:iCs/>
          <w:color w:val="000000"/>
          <w:sz w:val="27"/>
          <w:szCs w:val="27"/>
        </w:rPr>
        <w:t>Password</w:t>
      </w:r>
      <w:r>
        <w:rPr>
          <w:color w:val="000000"/>
          <w:sz w:val="27"/>
          <w:szCs w:val="27"/>
        </w:rPr>
        <w:t>): [password] </w:t>
      </w:r>
      <w:r>
        <w:rPr>
          <w:color w:val="000000"/>
          <w:sz w:val="27"/>
          <w:szCs w:val="27"/>
        </w:rPr>
        <w:br/>
      </w:r>
      <w:r>
        <w:rPr>
          <w:color w:val="000000"/>
          <w:sz w:val="27"/>
          <w:szCs w:val="27"/>
        </w:rPr>
        <w:br/>
      </w:r>
      <w:r>
        <w:rPr>
          <w:color w:val="000000"/>
          <w:sz w:val="27"/>
          <w:szCs w:val="27"/>
        </w:rPr>
        <w:br/>
        <w:t>Bạn thể truy cập các hệ thống VF-iTrade và tham khảo hướng dẫn sử dụng theo đường dẫn dưới đây (</w:t>
      </w:r>
      <w:r>
        <w:rPr>
          <w:i/>
          <w:iCs/>
          <w:color w:val="000000"/>
          <w:sz w:val="27"/>
          <w:szCs w:val="27"/>
        </w:rPr>
        <w:t>You can access VF-iTrade systems and refer to the manual by clicking on the link below</w:t>
      </w:r>
      <w:r>
        <w:rPr>
          <w:color w:val="000000"/>
          <w:sz w:val="27"/>
          <w:szCs w:val="27"/>
        </w:rPr>
        <w:t>): </w:t>
      </w:r>
      <w:r>
        <w:rPr>
          <w:color w:val="000000"/>
          <w:sz w:val="27"/>
          <w:szCs w:val="27"/>
        </w:rPr>
        <w:br/>
      </w:r>
      <w:r>
        <w:rPr>
          <w:color w:val="000000"/>
          <w:sz w:val="27"/>
          <w:szCs w:val="27"/>
          <w:u w:val="single"/>
        </w:rPr>
        <w:t>VFM- Giao dịch điện tử </w:t>
      </w:r>
      <w:r>
        <w:rPr>
          <w:color w:val="000000"/>
          <w:sz w:val="27"/>
          <w:szCs w:val="27"/>
        </w:rPr>
        <w:t>(</w:t>
      </w:r>
      <w:r>
        <w:rPr>
          <w:i/>
          <w:iCs/>
          <w:color w:val="000000"/>
          <w:sz w:val="27"/>
          <w:szCs w:val="27"/>
        </w:rPr>
        <w:t>VF-iTrade</w:t>
      </w:r>
      <w:r>
        <w:rPr>
          <w:color w:val="000000"/>
          <w:sz w:val="27"/>
          <w:szCs w:val="27"/>
        </w:rPr>
        <w:t>) </w:t>
      </w:r>
      <w:r>
        <w:rPr>
          <w:color w:val="000000"/>
          <w:sz w:val="27"/>
          <w:szCs w:val="27"/>
        </w:rPr>
        <w:br/>
        <w:t>Đăng nhập VF-iTrade tại đây ( </w:t>
      </w:r>
      <w:r>
        <w:rPr>
          <w:i/>
          <w:iCs/>
          <w:color w:val="000000"/>
          <w:sz w:val="27"/>
          <w:szCs w:val="27"/>
        </w:rPr>
        <w:t>Logon VF-iTrade here</w:t>
      </w:r>
      <w:r>
        <w:rPr>
          <w:color w:val="000000"/>
          <w:sz w:val="27"/>
          <w:szCs w:val="27"/>
        </w:rPr>
        <w:t>): </w:t>
      </w:r>
      <w:r>
        <w:rPr>
          <w:color w:val="000000"/>
          <w:sz w:val="27"/>
          <w:szCs w:val="27"/>
        </w:rPr>
        <w:br/>
      </w:r>
      <w:hyperlink r:id="rId60" w:history="1">
        <w:r>
          <w:rPr>
            <w:rStyle w:val="Hyperlink"/>
            <w:sz w:val="27"/>
            <w:szCs w:val="27"/>
          </w:rPr>
          <w:t>[etradeweb]</w:t>
        </w:r>
      </w:hyperlink>
      <w:r>
        <w:rPr>
          <w:color w:val="000000"/>
          <w:sz w:val="27"/>
          <w:szCs w:val="27"/>
        </w:rPr>
        <w:t> </w:t>
      </w:r>
      <w:r>
        <w:rPr>
          <w:color w:val="000000"/>
          <w:sz w:val="27"/>
          <w:szCs w:val="27"/>
        </w:rPr>
        <w:br/>
      </w:r>
      <w:r>
        <w:rPr>
          <w:color w:val="000000"/>
          <w:sz w:val="27"/>
          <w:szCs w:val="27"/>
        </w:rPr>
        <w:br/>
      </w:r>
      <w:r>
        <w:rPr>
          <w:color w:val="000000"/>
          <w:sz w:val="27"/>
          <w:szCs w:val="27"/>
        </w:rPr>
        <w:br/>
        <w:t>Trân trọng (</w:t>
      </w:r>
      <w:r>
        <w:rPr>
          <w:i/>
          <w:iCs/>
          <w:color w:val="000000"/>
          <w:sz w:val="27"/>
          <w:szCs w:val="27"/>
        </w:rPr>
        <w:t>Best regards</w:t>
      </w:r>
      <w:r>
        <w:rPr>
          <w:color w:val="000000"/>
          <w:sz w:val="27"/>
          <w:szCs w:val="27"/>
        </w:rPr>
        <w:t>)! </w:t>
      </w:r>
      <w:bookmarkStart w:id="169" w:name="_GoBack"/>
      <w:bookmarkEnd w:id="169"/>
      <w:del w:id="170" w:author="Admin" w:date="2018-08-31T11:12:00Z">
        <w:r w:rsidDel="007A4443">
          <w:rPr>
            <w:color w:val="000000"/>
            <w:sz w:val="27"/>
            <w:szCs w:val="27"/>
          </w:rPr>
          <w:br/>
          <w:delText>Bộ phận Giao dịch điện tử (</w:delText>
        </w:r>
        <w:r w:rsidDel="007A4443">
          <w:rPr>
            <w:i/>
            <w:iCs/>
            <w:color w:val="000000"/>
            <w:sz w:val="27"/>
            <w:szCs w:val="27"/>
          </w:rPr>
          <w:delText>(VF-iTrade Department)</w:delText>
        </w:r>
        <w:r w:rsidDel="007A4443">
          <w:rPr>
            <w:color w:val="000000"/>
            <w:sz w:val="27"/>
            <w:szCs w:val="27"/>
          </w:rPr>
          <w:delText>) </w:delText>
        </w:r>
        <w:r w:rsidDel="007A4443">
          <w:rPr>
            <w:color w:val="000000"/>
            <w:sz w:val="27"/>
            <w:szCs w:val="27"/>
          </w:rPr>
          <w:br/>
        </w:r>
        <w:r w:rsidDel="007A4443">
          <w:rPr>
            <w:i/>
            <w:iCs/>
            <w:color w:val="000000"/>
            <w:sz w:val="27"/>
            <w:szCs w:val="27"/>
          </w:rPr>
          <w:delText>VFM Services </w:delText>
        </w:r>
      </w:del>
      <w:r>
        <w:rPr>
          <w:color w:val="000000"/>
          <w:sz w:val="27"/>
          <w:szCs w:val="27"/>
        </w:rPr>
        <w:br/>
      </w:r>
      <w:r>
        <w:rPr>
          <w:rStyle w:val="Strong"/>
          <w:rFonts w:eastAsiaTheme="majorEastAsia"/>
          <w:color w:val="000000"/>
          <w:sz w:val="27"/>
          <w:szCs w:val="27"/>
        </w:rPr>
        <w:t>[headoffice]</w:t>
      </w:r>
      <w:r>
        <w:rPr>
          <w:color w:val="000000"/>
          <w:sz w:val="27"/>
          <w:szCs w:val="27"/>
        </w:rPr>
        <w:t> </w:t>
      </w:r>
      <w:r>
        <w:rPr>
          <w:color w:val="000000"/>
          <w:sz w:val="27"/>
          <w:szCs w:val="27"/>
        </w:rPr>
        <w:br/>
        <w:t>[headaddress] </w:t>
      </w:r>
      <w:r>
        <w:rPr>
          <w:color w:val="000000"/>
          <w:sz w:val="27"/>
          <w:szCs w:val="27"/>
        </w:rPr>
        <w:br/>
        <w:t xml:space="preserve">Điện thoại/Tel: [headphone] </w:t>
      </w:r>
      <w:r>
        <w:rPr>
          <w:color w:val="000000"/>
          <w:sz w:val="27"/>
          <w:szCs w:val="27"/>
        </w:rPr>
        <w:t> </w:t>
      </w:r>
      <w:r>
        <w:rPr>
          <w:color w:val="000000"/>
          <w:sz w:val="27"/>
          <w:szCs w:val="27"/>
        </w:rPr>
        <w:t xml:space="preserve"> Hotline: [headhostline] </w:t>
      </w:r>
      <w:r>
        <w:rPr>
          <w:color w:val="000000"/>
          <w:sz w:val="27"/>
          <w:szCs w:val="27"/>
        </w:rPr>
        <w:br/>
        <w:t>Fax: [headfax]</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 </w:t>
      </w:r>
      <w:r>
        <w:rPr>
          <w:color w:val="000000"/>
          <w:sz w:val="27"/>
          <w:szCs w:val="27"/>
        </w:rPr>
        <w:t>Email:</w:t>
      </w:r>
      <w:r w:rsidRPr="004E261F">
        <w:t xml:space="preserve"> </w:t>
      </w:r>
      <w:hyperlink r:id="rId61" w:history="1">
        <w:r>
          <w:rPr>
            <w:rStyle w:val="Hyperlink"/>
            <w:sz w:val="27"/>
            <w:szCs w:val="27"/>
          </w:rPr>
          <w:t>[heademail]</w:t>
        </w:r>
      </w:hyperlink>
      <w:r>
        <w:rPr>
          <w:color w:val="000000"/>
          <w:sz w:val="27"/>
          <w:szCs w:val="27"/>
        </w:rPr>
        <w:t> </w:t>
      </w:r>
    </w:p>
    <w:p w:rsidR="003E1B14" w:rsidRDefault="003E1B14" w:rsidP="003E1B14">
      <w:pPr>
        <w:pStyle w:val="NormalWeb"/>
        <w:rPr>
          <w:color w:val="000000"/>
          <w:sz w:val="27"/>
          <w:szCs w:val="27"/>
        </w:rPr>
      </w:pPr>
      <w:r>
        <w:rPr>
          <w:color w:val="000000"/>
          <w:sz w:val="27"/>
          <w:szCs w:val="27"/>
        </w:rPr>
        <w:t>"&gt;[heademail] </w:t>
      </w:r>
      <w:r>
        <w:rPr>
          <w:color w:val="000000"/>
          <w:sz w:val="27"/>
          <w:szCs w:val="27"/>
        </w:rPr>
        <w:br/>
        <w:t>Website:</w:t>
      </w:r>
      <w:hyperlink r:id="rId62" w:history="1">
        <w:r>
          <w:rPr>
            <w:rStyle w:val="Hyperlink"/>
            <w:sz w:val="27"/>
            <w:szCs w:val="27"/>
          </w:rPr>
          <w:t>[headweb]</w:t>
        </w:r>
      </w:hyperlink>
    </w:p>
    <w:p w:rsidR="003E1B14" w:rsidRDefault="003E1B14" w:rsidP="003E1B14">
      <w:pPr>
        <w:pStyle w:val="NormalWeb"/>
        <w:rPr>
          <w:color w:val="000000"/>
          <w:sz w:val="27"/>
          <w:szCs w:val="27"/>
        </w:rPr>
      </w:pPr>
      <w:r>
        <w:rPr>
          <w:noProof/>
          <w:color w:val="0000FF"/>
          <w:sz w:val="27"/>
          <w:szCs w:val="27"/>
        </w:rPr>
        <mc:AlternateContent>
          <mc:Choice Requires="wps">
            <w:drawing>
              <wp:inline distT="0" distB="0" distL="0" distR="0" wp14:anchorId="5E8B7640" wp14:editId="27446233">
                <wp:extent cx="308610" cy="308610"/>
                <wp:effectExtent l="0" t="0" r="0" b="0"/>
                <wp:docPr id="9" name="Rectangle 9" descr="Logo">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F35581" id="Rectangle 9" o:spid="_x0000_s1026" alt="Logo" href="C:\Users\Admin\AppData\Local\Temp\Rar$EXa0.040\Email_SMS_Teamplate\&lt;body sty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" o:button="t" filled="f" stroked="f">
                <v:fill o:detectmouseclick="t"/>
                <o:lock v:ext="edit" aspectratio="t"/>
                <w10:anchorlock/>
              </v:rect>
            </w:pict>
          </mc:Fallback>
        </mc:AlternateContent>
      </w:r>
    </w:p>
    <w:p w:rsidR="003E1B14" w:rsidRDefault="003E1B14" w:rsidP="003E1B14">
      <w:pPr>
        <w:rPr>
          <w:b/>
        </w:rPr>
      </w:pPr>
    </w:p>
    <w:p w:rsidR="003E1B14" w:rsidRPr="003E1B14" w:rsidRDefault="003E1B14" w:rsidP="003E1B14"/>
    <w:sectPr w:rsidR="003E1B14" w:rsidRPr="003E1B14" w:rsidSect="00EE1A93">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66A" w:rsidRDefault="00ED366A" w:rsidP="006B498E">
      <w:pPr>
        <w:spacing w:before="0" w:after="0" w:line="240" w:lineRule="auto"/>
      </w:pPr>
      <w:r>
        <w:separator/>
      </w:r>
    </w:p>
  </w:endnote>
  <w:endnote w:type="continuationSeparator" w:id="0">
    <w:p w:rsidR="00ED366A" w:rsidRDefault="00ED366A" w:rsidP="006B49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66A" w:rsidRDefault="00ED366A" w:rsidP="006B498E">
      <w:pPr>
        <w:spacing w:before="0" w:after="0" w:line="240" w:lineRule="auto"/>
      </w:pPr>
      <w:r>
        <w:separator/>
      </w:r>
    </w:p>
  </w:footnote>
  <w:footnote w:type="continuationSeparator" w:id="0">
    <w:p w:rsidR="00ED366A" w:rsidRDefault="00ED366A" w:rsidP="006B498E">
      <w:pPr>
        <w:spacing w:before="0"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
    <w15:presenceInfo w15:providerId="None" w15:userId="A"/>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59"/>
    <w:rsid w:val="00056FD0"/>
    <w:rsid w:val="0006632D"/>
    <w:rsid w:val="003E1B14"/>
    <w:rsid w:val="005B1B06"/>
    <w:rsid w:val="00687B46"/>
    <w:rsid w:val="006B498E"/>
    <w:rsid w:val="006C7AD6"/>
    <w:rsid w:val="00776626"/>
    <w:rsid w:val="007A4443"/>
    <w:rsid w:val="00885630"/>
    <w:rsid w:val="009B3752"/>
    <w:rsid w:val="00B90ADD"/>
    <w:rsid w:val="00BE7A59"/>
    <w:rsid w:val="00CE127E"/>
    <w:rsid w:val="00D1758B"/>
    <w:rsid w:val="00ED366A"/>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949A"/>
  <w15:chartTrackingRefBased/>
  <w15:docId w15:val="{91214D96-FD3C-4EA7-A8FB-33DEB6BC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1B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6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A5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E7A59"/>
    <w:rPr>
      <w:color w:val="0000FF"/>
      <w:u w:val="single"/>
    </w:rPr>
  </w:style>
  <w:style w:type="character" w:styleId="Strong">
    <w:name w:val="Strong"/>
    <w:basedOn w:val="DefaultParagraphFont"/>
    <w:uiPriority w:val="22"/>
    <w:qFormat/>
    <w:rsid w:val="006B498E"/>
    <w:rPr>
      <w:b/>
      <w:bCs/>
    </w:rPr>
  </w:style>
  <w:style w:type="paragraph" w:styleId="Header">
    <w:name w:val="header"/>
    <w:basedOn w:val="Normal"/>
    <w:link w:val="HeaderChar"/>
    <w:uiPriority w:val="99"/>
    <w:unhideWhenUsed/>
    <w:rsid w:val="006B49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498E"/>
  </w:style>
  <w:style w:type="paragraph" w:styleId="Footer">
    <w:name w:val="footer"/>
    <w:basedOn w:val="Normal"/>
    <w:link w:val="FooterChar"/>
    <w:uiPriority w:val="99"/>
    <w:unhideWhenUsed/>
    <w:rsid w:val="006B49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498E"/>
  </w:style>
  <w:style w:type="character" w:customStyle="1" w:styleId="Heading4Char">
    <w:name w:val="Heading 4 Char"/>
    <w:basedOn w:val="DefaultParagraphFont"/>
    <w:link w:val="Heading4"/>
    <w:uiPriority w:val="9"/>
    <w:rsid w:val="0006632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E1B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7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dmin\AppData\Local\Temp\Rar$EXa0.671\Email_SMS_Teamplate\%5bheadweb%5d" TargetMode="External"/><Relationship Id="rId21" Type="http://schemas.openxmlformats.org/officeDocument/2006/relationships/hyperlink" Target="file:///C:\Users\Admin\AppData\Local\Temp\Rar$EXa0.936\Email_SMS_Teamplate\%5betradeweb%5d" TargetMode="External"/><Relationship Id="rId34" Type="http://schemas.openxmlformats.org/officeDocument/2006/relationships/hyperlink" Target="file:///C:\Users\Admin\AppData\Local\Temp\Rar$EXa0.146\Email_SMS_Teamplate\%5bheadweb%5d" TargetMode="External"/><Relationship Id="rId42" Type="http://schemas.openxmlformats.org/officeDocument/2006/relationships/hyperlink" Target="file:///C:\Users\Admin\AppData\Local\Temp\Rar$EXa0.247\Email_SMS_Teamplate\%5bheadweb%5d" TargetMode="External"/><Relationship Id="rId47" Type="http://schemas.openxmlformats.org/officeDocument/2006/relationships/hyperlink" Target="file:///C:\Users\Admin\AppData\Local\Temp\Rar$EXa0.598\Email_SMS_Teamplate\url" TargetMode="External"/><Relationship Id="rId50" Type="http://schemas.openxmlformats.org/officeDocument/2006/relationships/hyperlink" Target="file:///C:\Users\Admin\AppData\Local\Temp\Rar$EXa0.578\Email_SMS_Teamplate\url" TargetMode="External"/><Relationship Id="rId55" Type="http://schemas.openxmlformats.org/officeDocument/2006/relationships/hyperlink" Target="file:///C:\Users\Admin\AppData\Local\Temp\Rar$EXa0.275\Email_SMS_Teamplate\%5bheademail%5d" TargetMode="External"/><Relationship Id="rId63" Type="http://schemas.openxmlformats.org/officeDocument/2006/relationships/hyperlink" Target="file:///C:\Users\Admin\AppData\Local\Temp\Rar$EXa0.040\Email_SMS_Teamplate\%3cbody%20style=" TargetMode="External"/><Relationship Id="rId7" Type="http://schemas.openxmlformats.org/officeDocument/2006/relationships/hyperlink" Target="file:///C:\Users\Admin\AppData\Local\Temp\Rar$EXa0.863\Email_SMS_Teamplate\%5bheadweb%5d" TargetMode="External"/><Relationship Id="rId2" Type="http://schemas.openxmlformats.org/officeDocument/2006/relationships/settings" Target="settings.xml"/><Relationship Id="rId16" Type="http://schemas.openxmlformats.org/officeDocument/2006/relationships/hyperlink" Target="file:///C:\Users\Admin\AppData\Local\Temp\Rar$EXa0.054\Email_SMS_Teamplate\%5bheademail%5d" TargetMode="External"/><Relationship Id="rId29" Type="http://schemas.openxmlformats.org/officeDocument/2006/relationships/hyperlink" Target="file:///C:\Users\Admin\AppData\Local\Temp\Rar$EXa0.046\Email_SMS_Teamplate\url" TargetMode="External"/><Relationship Id="rId11" Type="http://schemas.openxmlformats.org/officeDocument/2006/relationships/hyperlink" Target="file:///C:\Users\Admin\AppData\Local\Temp\Rar$EXa0.717\Email_SMS_Teamplate\%5betradeweb%5d\OTPCONFIRMCF" TargetMode="External"/><Relationship Id="rId24" Type="http://schemas.openxmlformats.org/officeDocument/2006/relationships/hyperlink" Target="file:///C:\Users\Admin\AppData\Local\Temp\Rar$EXa0.671\Email_SMS_Teamplate\%5betradeweb%5d" TargetMode="External"/><Relationship Id="rId32" Type="http://schemas.openxmlformats.org/officeDocument/2006/relationships/hyperlink" Target="file:///C:\Users\Admin\AppData\Local\Temp\Rar$EXa0.441\Email_SMS_Teamplate\%5bheadweb%5d" TargetMode="External"/><Relationship Id="rId37" Type="http://schemas.openxmlformats.org/officeDocument/2006/relationships/hyperlink" Target="file:///C:\Users\Admin\AppData\Local\Temp\Rar$EXa0.000\Email_SMS_Teamplate\%5bheadweb%5d" TargetMode="External"/><Relationship Id="rId40" Type="http://schemas.openxmlformats.org/officeDocument/2006/relationships/hyperlink" Target="file:///C:\Users\Admin\AppData\Local\Temp\Rar$EXa0.324\Email_SMS_Teamplate\%5bheadweb%5d" TargetMode="External"/><Relationship Id="rId45" Type="http://schemas.openxmlformats.org/officeDocument/2006/relationships/hyperlink" Target="file:///C:\Users\Admin\AppData\Local\Temp\Rar$EXa0.304\Email_SMS_Teamplate\%5bheadweb%5d" TargetMode="External"/><Relationship Id="rId53" Type="http://schemas.openxmlformats.org/officeDocument/2006/relationships/hyperlink" Target="file:///C:\Users\Admin\AppData\Local\Temp\Rar$EXa0.578\Email_SMS_Teamplate\%5bheademail%5d" TargetMode="External"/><Relationship Id="rId58" Type="http://schemas.openxmlformats.org/officeDocument/2006/relationships/hyperlink" Target="file:///C:\Users\Admin\AppData\Local\Temp\Rar$EXa0.934\Email_SMS_Teamplate\heademail"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file:///C:\Users\Admin\AppData\Local\Temp\Rar$EXa0.040\Email_SMS_Teamplate\%5bheademail%5d" TargetMode="External"/><Relationship Id="rId19" Type="http://schemas.openxmlformats.org/officeDocument/2006/relationships/hyperlink" Target="file:///C:\Users\Admin\AppData\Local\Temp\Rar$EXa0.381\Email_SMS_Teamplate\%5bheademail%5d" TargetMode="External"/><Relationship Id="rId14" Type="http://schemas.openxmlformats.org/officeDocument/2006/relationships/hyperlink" Target="file:///C:\Users\Admin\AppData\Local\Temp\Rar$EXa0.244\Email_SMS_Teamplate\%5bheadweb%5d" TargetMode="External"/><Relationship Id="rId22" Type="http://schemas.openxmlformats.org/officeDocument/2006/relationships/hyperlink" Target="file:///C:\Users\Admin\AppData\Local\Temp\Rar$EXa0.936\Email_SMS_Teamplate\%5bheademail%5d" TargetMode="External"/><Relationship Id="rId27" Type="http://schemas.openxmlformats.org/officeDocument/2006/relationships/hyperlink" Target="file:///C:\Users\Admin\AppData\Local\Temp\Rar$EXa0.455\Email_SMS_Teamplate\url" TargetMode="External"/><Relationship Id="rId30" Type="http://schemas.openxmlformats.org/officeDocument/2006/relationships/hyperlink" Target="file:///C:\Users\Admin\AppData\Local\Temp\Rar$EXa0.133\Email_SMS_Teamplate\url" TargetMode="External"/><Relationship Id="rId35" Type="http://schemas.openxmlformats.org/officeDocument/2006/relationships/hyperlink" Target="file:///C:\Users\Admin\AppData\Local\Temp\Rar$EXa0.372\Email_SMS_Teamplate\%5bheadweb%5d" TargetMode="External"/><Relationship Id="rId43" Type="http://schemas.openxmlformats.org/officeDocument/2006/relationships/hyperlink" Target="file:///C:\Users\Admin\AppData\Local\Temp\Rar$EXa0.928\Email_SMS_Teamplate\%5bheadweb%5d" TargetMode="External"/><Relationship Id="rId48" Type="http://schemas.openxmlformats.org/officeDocument/2006/relationships/hyperlink" Target="file:///C:\Users\Admin\AppData\Local\Temp\Rar$EXa0.729\Email_SMS_Teamplate\url" TargetMode="External"/><Relationship Id="rId56" Type="http://schemas.openxmlformats.org/officeDocument/2006/relationships/hyperlink" Target="file:///C:\Users\Admin\AppData\Local\Temp\Rar$EXa0.275\Email_SMS_Teamplate\%5bheadweb%5d" TargetMode="External"/><Relationship Id="rId64" Type="http://schemas.openxmlformats.org/officeDocument/2006/relationships/fontTable" Target="fontTable.xml"/><Relationship Id="rId8" Type="http://schemas.openxmlformats.org/officeDocument/2006/relationships/hyperlink" Target="file:///C:\Users\Admin\AppData\Local\Temp\Rar$EXa0.667\Email_SMS_Teamplate\url" TargetMode="External"/><Relationship Id="rId51" Type="http://schemas.openxmlformats.org/officeDocument/2006/relationships/hyperlink" Target="file:///C:\Users\Admin\AppData\Local\Temp\Rar$EXa0.578\Email_SMS_Teamplate\%5bheademail%5d" TargetMode="External"/><Relationship Id="rId3" Type="http://schemas.openxmlformats.org/officeDocument/2006/relationships/webSettings" Target="webSettings.xml"/><Relationship Id="rId12" Type="http://schemas.openxmlformats.org/officeDocument/2006/relationships/hyperlink" Target="file:///C:\Users\Admin\AppData\Local\Temp\Rar$EXa0.717\Email_SMS_Teamplate\%5bheadweb%5d" TargetMode="External"/><Relationship Id="rId17" Type="http://schemas.openxmlformats.org/officeDocument/2006/relationships/hyperlink" Target="file:///C:\Users\Admin\AppData\Local\Temp\Rar$EXa0.054\Email_SMS_Teamplate\%5bheadweb%5d" TargetMode="External"/><Relationship Id="rId25" Type="http://schemas.openxmlformats.org/officeDocument/2006/relationships/hyperlink" Target="file:///C:\Users\Admin\AppData\Local\Temp\Rar$EXa0.671\Email_SMS_Teamplate\%5bheademail%5d" TargetMode="External"/><Relationship Id="rId33" Type="http://schemas.openxmlformats.org/officeDocument/2006/relationships/hyperlink" Target="file:///C:\Users\Admin\AppData\Local\Temp\Rar$EXa0.146\Email_SMS_Teamplate\%5bheadweb%5d" TargetMode="External"/><Relationship Id="rId38" Type="http://schemas.openxmlformats.org/officeDocument/2006/relationships/hyperlink" Target="file:///C:\Users\Admin\AppData\Local\Temp\Rar$EXa0.000\Email_SMS_Teamplate\%5bheadweb%5d" TargetMode="External"/><Relationship Id="rId46" Type="http://schemas.openxmlformats.org/officeDocument/2006/relationships/hyperlink" Target="file:///C:\Users\Admin\AppData\Local\Temp\Rar$EXa0.304\Email_SMS_Teamplate\%5bheadweb%5d" TargetMode="External"/><Relationship Id="rId59" Type="http://schemas.openxmlformats.org/officeDocument/2006/relationships/hyperlink" Target="file:///C:\Users\Admin\AppData\Local\Temp\Rar$EXa0.934\Email_SMS_Teamplate\%5bheadweb%5d" TargetMode="External"/><Relationship Id="rId20" Type="http://schemas.openxmlformats.org/officeDocument/2006/relationships/hyperlink" Target="file:///C:\Users\Admin\AppData\Local\Temp\Rar$EXa0.381\Email_SMS_Teamplate\%5bheadweb%5d" TargetMode="External"/><Relationship Id="rId41" Type="http://schemas.openxmlformats.org/officeDocument/2006/relationships/hyperlink" Target="file:///C:\Users\Admin\AppData\Local\Temp\Rar$EXa0.247\Email_SMS_Teamplate\%5bheadweb%5d" TargetMode="External"/><Relationship Id="rId54" Type="http://schemas.openxmlformats.org/officeDocument/2006/relationships/hyperlink" Target="file:///C:\Users\Admin\AppData\Local\Temp\Rar$EXa0.275\Email_SMS_Teamplate\%5betradeweb%5d" TargetMode="External"/><Relationship Id="rId62" Type="http://schemas.openxmlformats.org/officeDocument/2006/relationships/hyperlink" Target="file:///C:\Users\Admin\AppData\Local\Temp\Rar$EXa0.040\Email_SMS_Teamplate\%5bheadweb%5d" TargetMode="External"/><Relationship Id="rId1" Type="http://schemas.openxmlformats.org/officeDocument/2006/relationships/styles" Target="styles.xml"/><Relationship Id="rId6" Type="http://schemas.openxmlformats.org/officeDocument/2006/relationships/hyperlink" Target="file:///C:\Users\Admin\AppData\Local\Temp\Rar$EXa0.863\Email_SMS_Teamplate\%5betradeweb%5d" TargetMode="External"/><Relationship Id="rId15" Type="http://schemas.openxmlformats.org/officeDocument/2006/relationships/hyperlink" Target="file:///C:\Users\Admin\AppData\Local\Temp\Rar$EXa0.054\Email_SMS_Teamplate\%5betradeweb%5d" TargetMode="External"/><Relationship Id="rId23" Type="http://schemas.openxmlformats.org/officeDocument/2006/relationships/hyperlink" Target="file:///C:\Users\Admin\AppData\Local\Temp\Rar$EXa0.936\Email_SMS_Teamplate\%5bheadweb%5d" TargetMode="External"/><Relationship Id="rId28" Type="http://schemas.openxmlformats.org/officeDocument/2006/relationships/hyperlink" Target="file:///C:\Users\Admin\AppData\Local\Temp\Rar$EXa0.455\Email_SMS_Teamplate\%5bheadweb%5d" TargetMode="External"/><Relationship Id="rId36" Type="http://schemas.openxmlformats.org/officeDocument/2006/relationships/hyperlink" Target="file:///C:\Users\Admin\AppData\Local\Temp\Rar$EXa0.372\Email_SMS_Teamplate\%5bheadweb%5d" TargetMode="External"/><Relationship Id="rId49" Type="http://schemas.openxmlformats.org/officeDocument/2006/relationships/hyperlink" Target="file:///C:\Users\Admin\AppData\Local\Temp\Rar$EXa0.702\Email_SMS_Teamplate\%5bheadweb%5d" TargetMode="External"/><Relationship Id="rId57" Type="http://schemas.openxmlformats.org/officeDocument/2006/relationships/hyperlink" Target="file:///C:\Users\Admin\AppData\Local\Temp\Rar$EXa0.934\Email_SMS_Teamplate\%5betradeweb%5d" TargetMode="External"/><Relationship Id="rId10" Type="http://schemas.openxmlformats.org/officeDocument/2006/relationships/hyperlink" Target="file:///C:\Users\Admin\AppData\Local\Temp\Rar$EXa0.667\Email_SMS_Teamplate\%5bheadweb%5d" TargetMode="External"/><Relationship Id="rId31" Type="http://schemas.openxmlformats.org/officeDocument/2006/relationships/hyperlink" Target="file:///C:\Users\Admin\AppData\Local\Temp\Rar$EXa0.441\Email_SMS_Teamplate\url" TargetMode="External"/><Relationship Id="rId44" Type="http://schemas.openxmlformats.org/officeDocument/2006/relationships/hyperlink" Target="file:///C:\Users\Admin\AppData\Local\Temp\Rar$EXa0.075\Email_SMS_Teamplate\%5bheadweb%5d" TargetMode="External"/><Relationship Id="rId52" Type="http://schemas.openxmlformats.org/officeDocument/2006/relationships/hyperlink" Target="file:///C:\Users\Admin\AppData\Local\Temp\Rar$EXa0.578\Email_SMS_Teamplate\url" TargetMode="External"/><Relationship Id="rId60" Type="http://schemas.openxmlformats.org/officeDocument/2006/relationships/hyperlink" Target="file:///C:\Users\Admin\AppData\Local\Temp\Rar$EXa0.040\Email_SMS_Teamplate\%5betradeweb%5d" TargetMode="External"/><Relationship Id="rId65"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file:///C:\Users\Admin\AppData\Local\Temp\Rar$EXa0.667\Email_SMS_Teamplate\url" TargetMode="External"/><Relationship Id="rId13" Type="http://schemas.openxmlformats.org/officeDocument/2006/relationships/hyperlink" Target="file:///C:\Users\Admin\AppData\Local\Temp\Rar$EXa0.244\Email_SMS_Teamplate\%5bheademail%5d" TargetMode="External"/><Relationship Id="rId18" Type="http://schemas.openxmlformats.org/officeDocument/2006/relationships/hyperlink" Target="file:///C:\Users\Admin\AppData\Local\Temp\Rar$EXa0.381\Email_SMS_Teamplate\url" TargetMode="External"/><Relationship Id="rId39" Type="http://schemas.openxmlformats.org/officeDocument/2006/relationships/hyperlink" Target="file:///C:\Users\Admin\AppData\Local\Temp\Rar$EXa0.324\Email_SMS_Teamplate\%5bheadwe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58</Pages>
  <Words>8352</Words>
  <Characters>47608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55849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2018-08-28T03:51:00Z</dcterms:created>
  <dcterms:modified xsi:type="dcterms:W3CDTF">2018-08-31T04:12:00Z</dcterms:modified>
</cp:coreProperties>
</file>